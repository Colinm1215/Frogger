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6BC1" w14:textId="77777777" w:rsidR="009C5A30" w:rsidRPr="008E43B3" w:rsidRDefault="009C5A30" w:rsidP="008E43B3">
      <w:pPr>
        <w:spacing w:line="240" w:lineRule="auto"/>
        <w:ind w:firstLine="720"/>
        <w:jc w:val="center"/>
        <w:rPr>
          <w:rFonts w:ascii="Times New Roman" w:eastAsia="Times New Roman" w:hAnsi="Times New Roman" w:cs="Times New Roman"/>
          <w:color w:val="000000" w:themeColor="text1"/>
          <w:sz w:val="44"/>
          <w:szCs w:val="44"/>
          <w:shd w:val="clear" w:color="auto" w:fill="FFFFFF"/>
        </w:rPr>
      </w:pPr>
      <w:r w:rsidRPr="008E43B3">
        <w:rPr>
          <w:rFonts w:ascii="Times New Roman" w:eastAsia="Times New Roman" w:hAnsi="Times New Roman" w:cs="Times New Roman"/>
          <w:color w:val="000000" w:themeColor="text1"/>
          <w:sz w:val="44"/>
          <w:szCs w:val="44"/>
          <w:shd w:val="clear" w:color="auto" w:fill="FFFFFF"/>
        </w:rPr>
        <w:t>Rome</w:t>
      </w:r>
    </w:p>
    <w:p w14:paraId="0EC58DF4" w14:textId="21EAAE81" w:rsidR="009C5A30" w:rsidRPr="008E43B3" w:rsidRDefault="002E3AE3" w:rsidP="008E43B3">
      <w:pPr>
        <w:spacing w:line="240" w:lineRule="auto"/>
        <w:ind w:firstLine="720"/>
        <w:jc w:val="center"/>
        <w:rPr>
          <w:rFonts w:ascii="Times New Roman" w:eastAsia="Times New Roman" w:hAnsi="Times New Roman" w:cs="Times New Roman"/>
          <w:color w:val="000000" w:themeColor="text1"/>
          <w:sz w:val="32"/>
          <w:szCs w:val="32"/>
          <w:shd w:val="clear" w:color="auto" w:fill="FFFFFF"/>
        </w:rPr>
      </w:pPr>
      <w:r w:rsidRPr="008E43B3">
        <w:rPr>
          <w:rFonts w:ascii="Times New Roman" w:eastAsia="Times New Roman" w:hAnsi="Times New Roman" w:cs="Times New Roman"/>
          <w:color w:val="000000" w:themeColor="text1"/>
          <w:sz w:val="32"/>
          <w:szCs w:val="32"/>
          <w:shd w:val="clear" w:color="auto" w:fill="FFFFFF"/>
        </w:rPr>
        <w:t>The Evolution of an Army</w:t>
      </w:r>
    </w:p>
    <w:p w14:paraId="797FE61D" w14:textId="0089F002" w:rsidR="009C5A30" w:rsidRDefault="009C5A30" w:rsidP="008E43B3">
      <w:pPr>
        <w:spacing w:line="240" w:lineRule="auto"/>
        <w:ind w:firstLine="720"/>
        <w:jc w:val="center"/>
        <w:rPr>
          <w:rFonts w:ascii="Times New Roman" w:eastAsia="Times New Roman" w:hAnsi="Times New Roman" w:cs="Times New Roman"/>
          <w:color w:val="000000" w:themeColor="text1"/>
          <w:sz w:val="28"/>
          <w:szCs w:val="28"/>
          <w:shd w:val="clear" w:color="auto" w:fill="FFFFFF"/>
        </w:rPr>
      </w:pPr>
      <w:r w:rsidRPr="008E43B3">
        <w:rPr>
          <w:rFonts w:ascii="Times New Roman" w:eastAsia="Times New Roman" w:hAnsi="Times New Roman" w:cs="Times New Roman"/>
          <w:color w:val="000000" w:themeColor="text1"/>
          <w:sz w:val="28"/>
          <w:szCs w:val="28"/>
          <w:shd w:val="clear" w:color="auto" w:fill="FFFFFF"/>
        </w:rPr>
        <w:t>Colin Mettle</w:t>
      </w:r>
      <w:r w:rsidR="008E43B3" w:rsidRPr="008E43B3">
        <w:rPr>
          <w:rFonts w:ascii="Times New Roman" w:eastAsia="Times New Roman" w:hAnsi="Times New Roman" w:cs="Times New Roman"/>
          <w:color w:val="000000" w:themeColor="text1"/>
          <w:sz w:val="28"/>
          <w:szCs w:val="28"/>
          <w:shd w:val="clear" w:color="auto" w:fill="FFFFFF"/>
        </w:rPr>
        <w:t>r</w:t>
      </w:r>
    </w:p>
    <w:p w14:paraId="46C925CA" w14:textId="77777777" w:rsidR="008E43B3" w:rsidRPr="008E43B3" w:rsidRDefault="008E43B3" w:rsidP="008E43B3">
      <w:pPr>
        <w:spacing w:line="240" w:lineRule="auto"/>
        <w:ind w:firstLine="720"/>
        <w:jc w:val="center"/>
        <w:rPr>
          <w:rFonts w:ascii="Times New Roman" w:eastAsia="Times New Roman" w:hAnsi="Times New Roman" w:cs="Times New Roman"/>
          <w:color w:val="000000" w:themeColor="text1"/>
          <w:sz w:val="28"/>
          <w:szCs w:val="28"/>
          <w:shd w:val="clear" w:color="auto" w:fill="FFFFFF"/>
        </w:rPr>
      </w:pPr>
    </w:p>
    <w:p w14:paraId="16D83C31" w14:textId="77777777" w:rsidR="008E43B3" w:rsidRPr="008E43B3" w:rsidRDefault="008E43B3" w:rsidP="008E43B3">
      <w:pPr>
        <w:spacing w:line="240" w:lineRule="auto"/>
        <w:ind w:firstLine="720"/>
        <w:jc w:val="center"/>
        <w:rPr>
          <w:rFonts w:ascii="Times New Roman" w:eastAsia="Times New Roman" w:hAnsi="Times New Roman" w:cs="Times New Roman"/>
          <w:color w:val="000000" w:themeColor="text1"/>
          <w:sz w:val="28"/>
          <w:szCs w:val="28"/>
          <w:shd w:val="clear" w:color="auto" w:fill="FFFFFF"/>
        </w:rPr>
      </w:pPr>
    </w:p>
    <w:p w14:paraId="3AABDFB2" w14:textId="1352BD94" w:rsidR="009C5A30" w:rsidRPr="008E43B3" w:rsidRDefault="009C5A30" w:rsidP="008E43B3">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Rome was, by 117 CE, the capital city of an empire that spanned from Britain to Egypt, from Spain to Iraq. But it was not always so powerful. Rome</w:t>
      </w:r>
      <w:r w:rsidR="00E75130">
        <w:rPr>
          <w:rFonts w:ascii="Times New Roman" w:eastAsia="Times New Roman" w:hAnsi="Times New Roman" w:cs="Times New Roman"/>
          <w:color w:val="000000" w:themeColor="text1"/>
          <w:shd w:val="clear" w:color="auto" w:fill="FFFFFF"/>
        </w:rPr>
        <w:t xml:space="preserve"> b</w:t>
      </w:r>
      <w:r w:rsidRPr="008E43B3">
        <w:rPr>
          <w:rFonts w:ascii="Times New Roman" w:eastAsia="Times New Roman" w:hAnsi="Times New Roman" w:cs="Times New Roman"/>
          <w:color w:val="000000" w:themeColor="text1"/>
          <w:shd w:val="clear" w:color="auto" w:fill="FFFFFF"/>
        </w:rPr>
        <w:t>egan in the 8</w:t>
      </w:r>
      <w:r w:rsidRPr="008E43B3">
        <w:rPr>
          <w:rFonts w:ascii="Times New Roman" w:eastAsia="Times New Roman" w:hAnsi="Times New Roman" w:cs="Times New Roman"/>
          <w:color w:val="000000" w:themeColor="text1"/>
          <w:shd w:val="clear" w:color="auto" w:fill="FFFFFF"/>
          <w:vertAlign w:val="superscript"/>
        </w:rPr>
        <w:t>th</w:t>
      </w:r>
      <w:r w:rsidRPr="008E43B3">
        <w:rPr>
          <w:rFonts w:ascii="Times New Roman" w:eastAsia="Times New Roman" w:hAnsi="Times New Roman" w:cs="Times New Roman"/>
          <w:color w:val="000000" w:themeColor="text1"/>
          <w:shd w:val="clear" w:color="auto" w:fill="FFFFFF"/>
        </w:rPr>
        <w:t xml:space="preserve"> century BCE as a small city-state under the control of a king</w:t>
      </w:r>
      <w:r w:rsidR="00284F80">
        <w:rPr>
          <w:rFonts w:ascii="Times New Roman" w:eastAsia="Times New Roman" w:hAnsi="Times New Roman" w:cs="Times New Roman"/>
          <w:color w:val="000000" w:themeColor="text1"/>
          <w:shd w:val="clear" w:color="auto" w:fill="FFFFFF"/>
        </w:rPr>
        <w:t xml:space="preserve">. </w:t>
      </w:r>
      <w:r w:rsidRPr="008E43B3">
        <w:rPr>
          <w:rFonts w:ascii="Times New Roman" w:eastAsia="Times New Roman" w:hAnsi="Times New Roman" w:cs="Times New Roman"/>
          <w:color w:val="000000" w:themeColor="text1"/>
          <w:shd w:val="clear" w:color="auto" w:fill="FFFFFF"/>
        </w:rPr>
        <w:t xml:space="preserve">During </w:t>
      </w:r>
      <w:r w:rsidR="00E75130">
        <w:rPr>
          <w:rFonts w:ascii="Times New Roman" w:eastAsia="Times New Roman" w:hAnsi="Times New Roman" w:cs="Times New Roman"/>
          <w:color w:val="000000" w:themeColor="text1"/>
          <w:shd w:val="clear" w:color="auto" w:fill="FFFFFF"/>
        </w:rPr>
        <w:t xml:space="preserve">its </w:t>
      </w:r>
      <w:r w:rsidRPr="008E43B3">
        <w:rPr>
          <w:rFonts w:ascii="Times New Roman" w:eastAsia="Times New Roman" w:hAnsi="Times New Roman" w:cs="Times New Roman"/>
          <w:color w:val="000000" w:themeColor="text1"/>
          <w:shd w:val="clear" w:color="auto" w:fill="FFFFFF"/>
        </w:rPr>
        <w:t>inception</w:t>
      </w:r>
      <w:r w:rsidR="00E75130">
        <w:rPr>
          <w:rFonts w:ascii="Times New Roman" w:eastAsia="Times New Roman" w:hAnsi="Times New Roman" w:cs="Times New Roman"/>
          <w:color w:val="000000" w:themeColor="text1"/>
          <w:shd w:val="clear" w:color="auto" w:fill="FFFFFF"/>
        </w:rPr>
        <w:t>,</w:t>
      </w:r>
      <w:r w:rsidRPr="008E43B3">
        <w:rPr>
          <w:rFonts w:ascii="Times New Roman" w:eastAsia="Times New Roman" w:hAnsi="Times New Roman" w:cs="Times New Roman"/>
          <w:color w:val="000000" w:themeColor="text1"/>
          <w:shd w:val="clear" w:color="auto" w:fill="FFFFFF"/>
        </w:rPr>
        <w:t xml:space="preserve"> Rome, like most of the city-states of the time, had no real standing military</w:t>
      </w:r>
      <w:r w:rsidR="005C4C9D">
        <w:rPr>
          <w:rFonts w:ascii="Times New Roman" w:eastAsia="Times New Roman" w:hAnsi="Times New Roman" w:cs="Times New Roman"/>
          <w:color w:val="000000" w:themeColor="text1"/>
          <w:shd w:val="clear" w:color="auto" w:fill="FFFFFF"/>
        </w:rPr>
        <w:t>,</w:t>
      </w:r>
      <w:r w:rsidRPr="008E43B3">
        <w:rPr>
          <w:rFonts w:ascii="Times New Roman" w:eastAsia="Times New Roman" w:hAnsi="Times New Roman" w:cs="Times New Roman"/>
          <w:color w:val="000000" w:themeColor="text1"/>
          <w:shd w:val="clear" w:color="auto" w:fill="FFFFFF"/>
        </w:rPr>
        <w:t xml:space="preserve"> instead raising a levy army of self-supplied citizens in times of need. This is a marked difference to the permanent legions of professional, well-disciplined, and standardized soldiers of the later Republic and Imperial periods. The transition between these two very different armies was not quick or easy, but it reveals the reason that the Roman army became such a powerhouse – their adaptability. During the period of transition between these two armies Rome was forced to face numerous obstacles, each of which required innovation and change and so Rome’s military structure went through some very marked evolutions</w:t>
      </w:r>
      <w:r w:rsidR="00B925EF">
        <w:rPr>
          <w:rFonts w:ascii="Times New Roman" w:eastAsia="Times New Roman" w:hAnsi="Times New Roman" w:cs="Times New Roman"/>
          <w:color w:val="000000" w:themeColor="text1"/>
          <w:shd w:val="clear" w:color="auto" w:fill="FFFFFF"/>
        </w:rPr>
        <w:t xml:space="preserve"> in response to new </w:t>
      </w:r>
      <w:r w:rsidRPr="008E43B3">
        <w:rPr>
          <w:rFonts w:ascii="Times New Roman" w:eastAsia="Times New Roman" w:hAnsi="Times New Roman" w:cs="Times New Roman"/>
          <w:color w:val="000000" w:themeColor="text1"/>
          <w:shd w:val="clear" w:color="auto" w:fill="FFFFFF"/>
        </w:rPr>
        <w:t>It is this ability to change and adapt that led Rome to becoming such a military powerhouse</w:t>
      </w:r>
      <w:r w:rsidR="00E75130">
        <w:rPr>
          <w:rFonts w:ascii="Times New Roman" w:eastAsia="Times New Roman" w:hAnsi="Times New Roman" w:cs="Times New Roman"/>
          <w:color w:val="000000" w:themeColor="text1"/>
          <w:shd w:val="clear" w:color="auto" w:fill="FFFFFF"/>
        </w:rPr>
        <w:t>.</w:t>
      </w:r>
    </w:p>
    <w:p w14:paraId="6EB17E90" w14:textId="77777777" w:rsidR="009C5A30" w:rsidRPr="008E43B3" w:rsidRDefault="009C5A30" w:rsidP="008E43B3">
      <w:pPr>
        <w:spacing w:line="480" w:lineRule="auto"/>
        <w:ind w:firstLine="720"/>
        <w:rPr>
          <w:rFonts w:ascii="Times New Roman" w:eastAsia="Times New Roman" w:hAnsi="Times New Roman" w:cs="Times New Roman"/>
          <w:color w:val="000000" w:themeColor="text1"/>
          <w:shd w:val="clear" w:color="auto" w:fill="FFFFFF"/>
        </w:rPr>
      </w:pPr>
    </w:p>
    <w:p w14:paraId="24CE46CD" w14:textId="66093442" w:rsidR="00723E5A" w:rsidRPr="008E43B3" w:rsidRDefault="007E390E" w:rsidP="008E43B3">
      <w:pPr>
        <w:spacing w:line="480" w:lineRule="auto"/>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Roman army is dated to the 8</w:t>
      </w:r>
      <w:r w:rsidRPr="007E390E">
        <w:rPr>
          <w:rFonts w:ascii="Times New Roman" w:eastAsia="Times New Roman" w:hAnsi="Times New Roman" w:cs="Times New Roman"/>
          <w:color w:val="000000" w:themeColor="text1"/>
          <w:shd w:val="clear" w:color="auto" w:fill="FFFFFF"/>
          <w:vertAlign w:val="superscript"/>
        </w:rPr>
        <w:t>th</w:t>
      </w:r>
      <w:r>
        <w:rPr>
          <w:rFonts w:ascii="Times New Roman" w:eastAsia="Times New Roman" w:hAnsi="Times New Roman" w:cs="Times New Roman"/>
          <w:color w:val="000000" w:themeColor="text1"/>
          <w:shd w:val="clear" w:color="auto" w:fill="FFFFFF"/>
        </w:rPr>
        <w:t xml:space="preserve"> century BC with the founding of Rome by Romulus, the first of a line of kings, </w:t>
      </w:r>
      <w:r w:rsidR="009C5A30" w:rsidRPr="008E43B3">
        <w:rPr>
          <w:rFonts w:ascii="Times New Roman" w:eastAsia="Times New Roman" w:hAnsi="Times New Roman" w:cs="Times New Roman"/>
          <w:color w:val="000000" w:themeColor="text1"/>
          <w:shd w:val="clear" w:color="auto" w:fill="FFFFFF"/>
        </w:rPr>
        <w:t xml:space="preserve">but there is not much information on the </w:t>
      </w:r>
      <w:r w:rsidR="00D92EFF" w:rsidRPr="008E43B3">
        <w:rPr>
          <w:rFonts w:ascii="Times New Roman" w:eastAsia="Times New Roman" w:hAnsi="Times New Roman" w:cs="Times New Roman"/>
          <w:color w:val="000000" w:themeColor="text1"/>
          <w:shd w:val="clear" w:color="auto" w:fill="FFFFFF"/>
        </w:rPr>
        <w:t xml:space="preserve">organization of the </w:t>
      </w:r>
      <w:r w:rsidR="009C5A30" w:rsidRPr="008E43B3">
        <w:rPr>
          <w:rFonts w:ascii="Times New Roman" w:eastAsia="Times New Roman" w:hAnsi="Times New Roman" w:cs="Times New Roman"/>
          <w:color w:val="000000" w:themeColor="text1"/>
          <w:shd w:val="clear" w:color="auto" w:fill="FFFFFF"/>
        </w:rPr>
        <w:t>Roman army</w:t>
      </w:r>
      <w:r>
        <w:rPr>
          <w:rFonts w:ascii="Times New Roman" w:eastAsia="Times New Roman" w:hAnsi="Times New Roman" w:cs="Times New Roman"/>
          <w:color w:val="000000" w:themeColor="text1"/>
          <w:shd w:val="clear" w:color="auto" w:fill="FFFFFF"/>
        </w:rPr>
        <w:t xml:space="preserve"> at its inception</w:t>
      </w:r>
      <w:r w:rsidR="009C5A30" w:rsidRPr="008E43B3">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The</w:t>
      </w:r>
      <w:r w:rsidR="009C5A30" w:rsidRPr="008E43B3">
        <w:rPr>
          <w:rFonts w:ascii="Times New Roman" w:eastAsia="Times New Roman" w:hAnsi="Times New Roman" w:cs="Times New Roman"/>
          <w:color w:val="000000" w:themeColor="text1"/>
          <w:shd w:val="clear" w:color="auto" w:fill="FFFFFF"/>
        </w:rPr>
        <w:t xml:space="preserve"> earliest reliable sources </w:t>
      </w:r>
      <w:r>
        <w:rPr>
          <w:rFonts w:ascii="Times New Roman" w:eastAsia="Times New Roman" w:hAnsi="Times New Roman" w:cs="Times New Roman"/>
          <w:color w:val="000000" w:themeColor="text1"/>
          <w:shd w:val="clear" w:color="auto" w:fill="FFFFFF"/>
        </w:rPr>
        <w:t>that do describe the Roman army do so during the 6</w:t>
      </w:r>
      <w:r w:rsidRPr="007E390E">
        <w:rPr>
          <w:rFonts w:ascii="Times New Roman" w:eastAsia="Times New Roman" w:hAnsi="Times New Roman" w:cs="Times New Roman"/>
          <w:color w:val="000000" w:themeColor="text1"/>
          <w:shd w:val="clear" w:color="auto" w:fill="FFFFFF"/>
          <w:vertAlign w:val="superscript"/>
        </w:rPr>
        <w:t>th</w:t>
      </w:r>
      <w:r>
        <w:rPr>
          <w:rFonts w:ascii="Times New Roman" w:eastAsia="Times New Roman" w:hAnsi="Times New Roman" w:cs="Times New Roman"/>
          <w:color w:val="000000" w:themeColor="text1"/>
          <w:shd w:val="clear" w:color="auto" w:fill="FFFFFF"/>
        </w:rPr>
        <w:t xml:space="preserve"> century under the control of the Etruscan kings of Rome, nearly 200 years later. However, these sources, primarily Livy, do describe the Roman army of the 6</w:t>
      </w:r>
      <w:r w:rsidRPr="007E390E">
        <w:rPr>
          <w:rFonts w:ascii="Times New Roman" w:eastAsia="Times New Roman" w:hAnsi="Times New Roman" w:cs="Times New Roman"/>
          <w:color w:val="000000" w:themeColor="text1"/>
          <w:shd w:val="clear" w:color="auto" w:fill="FFFFFF"/>
          <w:vertAlign w:val="superscript"/>
        </w:rPr>
        <w:t>th</w:t>
      </w:r>
      <w:r>
        <w:rPr>
          <w:rFonts w:ascii="Times New Roman" w:eastAsia="Times New Roman" w:hAnsi="Times New Roman" w:cs="Times New Roman"/>
          <w:color w:val="000000" w:themeColor="text1"/>
          <w:shd w:val="clear" w:color="auto" w:fill="FFFFFF"/>
        </w:rPr>
        <w:t xml:space="preserve"> century from being recruited from archaic 3 tribes</w:t>
      </w:r>
      <w:r w:rsidR="009C5A30" w:rsidRPr="008E43B3">
        <w:rPr>
          <w:rFonts w:ascii="Times New Roman" w:eastAsia="Times New Roman" w:hAnsi="Times New Roman" w:cs="Times New Roman"/>
          <w:color w:val="000000" w:themeColor="text1"/>
          <w:shd w:val="clear" w:color="auto" w:fill="FFFFFF"/>
        </w:rPr>
        <w:t>. These tribes are often described as being created and named by Romulus, and are the Tities, Ramnes, and Luceres</w:t>
      </w:r>
      <w:r w:rsidR="00E75130">
        <w:rPr>
          <w:rFonts w:ascii="Times New Roman" w:eastAsia="Times New Roman" w:hAnsi="Times New Roman" w:cs="Times New Roman"/>
          <w:color w:val="000000" w:themeColor="text1"/>
          <w:shd w:val="clear" w:color="auto" w:fill="FFFFFF"/>
        </w:rPr>
        <w:t>, a</w:t>
      </w:r>
      <w:r w:rsidR="009C5A30" w:rsidRPr="008E43B3">
        <w:rPr>
          <w:rFonts w:ascii="Times New Roman" w:eastAsia="Times New Roman" w:hAnsi="Times New Roman" w:cs="Times New Roman"/>
          <w:color w:val="000000" w:themeColor="text1"/>
          <w:shd w:val="clear" w:color="auto" w:fill="FFFFFF"/>
        </w:rPr>
        <w:t xml:space="preserve">lthough some claim that the tribes weren’t </w:t>
      </w:r>
      <w:r w:rsidR="009C5A30" w:rsidRPr="008E43B3">
        <w:rPr>
          <w:rFonts w:ascii="Times New Roman" w:eastAsia="Times New Roman" w:hAnsi="Times New Roman" w:cs="Times New Roman"/>
          <w:color w:val="000000" w:themeColor="text1"/>
          <w:shd w:val="clear" w:color="auto" w:fill="FFFFFF"/>
        </w:rPr>
        <w:lastRenderedPageBreak/>
        <w:t>created by Romulus in the founding of Rome</w:t>
      </w:r>
      <w:r w:rsidR="00E75130">
        <w:rPr>
          <w:rFonts w:ascii="Times New Roman" w:eastAsia="Times New Roman" w:hAnsi="Times New Roman" w:cs="Times New Roman"/>
          <w:color w:val="000000" w:themeColor="text1"/>
          <w:shd w:val="clear" w:color="auto" w:fill="FFFFFF"/>
        </w:rPr>
        <w:t xml:space="preserve">, </w:t>
      </w:r>
      <w:r w:rsidR="009C5A30" w:rsidRPr="008E43B3">
        <w:rPr>
          <w:rFonts w:ascii="Times New Roman" w:eastAsia="Times New Roman" w:hAnsi="Times New Roman" w:cs="Times New Roman"/>
          <w:color w:val="000000" w:themeColor="text1"/>
          <w:shd w:val="clear" w:color="auto" w:fill="FFFFFF"/>
        </w:rPr>
        <w:t xml:space="preserve">pointing rather to the Etruscan origin of the names as evidence of an earlier </w:t>
      </w:r>
      <w:r w:rsidR="00E75130">
        <w:rPr>
          <w:rFonts w:ascii="Times New Roman" w:eastAsia="Times New Roman" w:hAnsi="Times New Roman" w:cs="Times New Roman"/>
          <w:color w:val="000000" w:themeColor="text1"/>
          <w:shd w:val="clear" w:color="auto" w:fill="FFFFFF"/>
        </w:rPr>
        <w:t xml:space="preserve">Etruscan origin. </w:t>
      </w:r>
      <w:r w:rsidR="009C5A30" w:rsidRPr="008E43B3">
        <w:rPr>
          <w:rFonts w:ascii="Times New Roman" w:eastAsia="Times New Roman" w:hAnsi="Times New Roman" w:cs="Times New Roman"/>
          <w:color w:val="000000" w:themeColor="text1"/>
          <w:shd w:val="clear" w:color="auto" w:fill="FFFFFF"/>
        </w:rPr>
        <w:t xml:space="preserve">Each tribe was made up of </w:t>
      </w:r>
      <w:r w:rsidR="00974609">
        <w:rPr>
          <w:rFonts w:ascii="Times New Roman" w:eastAsia="Times New Roman" w:hAnsi="Times New Roman" w:cs="Times New Roman"/>
          <w:color w:val="000000" w:themeColor="text1"/>
          <w:shd w:val="clear" w:color="auto" w:fill="FFFFFF"/>
        </w:rPr>
        <w:t>10</w:t>
      </w:r>
      <w:r w:rsidR="009C5A30" w:rsidRPr="008E43B3">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i/>
          <w:color w:val="000000" w:themeColor="text1"/>
          <w:shd w:val="clear" w:color="auto" w:fill="FFFFFF"/>
        </w:rPr>
        <w:t>c</w:t>
      </w:r>
      <w:r w:rsidR="009C5A30" w:rsidRPr="007E390E">
        <w:rPr>
          <w:rFonts w:ascii="Times New Roman" w:eastAsia="Times New Roman" w:hAnsi="Times New Roman" w:cs="Times New Roman"/>
          <w:i/>
          <w:color w:val="000000" w:themeColor="text1"/>
          <w:shd w:val="clear" w:color="auto" w:fill="FFFFFF"/>
        </w:rPr>
        <w:t>uriae</w:t>
      </w:r>
      <w:r w:rsidR="009C5A30" w:rsidRPr="008E43B3">
        <w:rPr>
          <w:rFonts w:ascii="Times New Roman" w:eastAsia="Times New Roman" w:hAnsi="Times New Roman" w:cs="Times New Roman"/>
          <w:color w:val="000000" w:themeColor="text1"/>
          <w:shd w:val="clear" w:color="auto" w:fill="FFFFFF"/>
        </w:rPr>
        <w:t xml:space="preserve">, or wards, which were groupings of various Roman </w:t>
      </w:r>
      <w:r w:rsidR="009C5A30" w:rsidRPr="007E390E">
        <w:rPr>
          <w:rFonts w:ascii="Times New Roman" w:eastAsia="Times New Roman" w:hAnsi="Times New Roman" w:cs="Times New Roman"/>
          <w:i/>
          <w:color w:val="000000" w:themeColor="text1"/>
          <w:shd w:val="clear" w:color="auto" w:fill="FFFFFF"/>
        </w:rPr>
        <w:t>gentes</w:t>
      </w:r>
      <w:r w:rsidR="009C5A30" w:rsidRPr="008E43B3">
        <w:rPr>
          <w:rFonts w:ascii="Times New Roman" w:eastAsia="Times New Roman" w:hAnsi="Times New Roman" w:cs="Times New Roman"/>
          <w:color w:val="000000" w:themeColor="text1"/>
          <w:shd w:val="clear" w:color="auto" w:fill="FFFFFF"/>
        </w:rPr>
        <w:t xml:space="preserve">, or families. The </w:t>
      </w:r>
      <w:r>
        <w:rPr>
          <w:rFonts w:ascii="Times New Roman" w:eastAsia="Times New Roman" w:hAnsi="Times New Roman" w:cs="Times New Roman"/>
          <w:i/>
          <w:color w:val="000000" w:themeColor="text1"/>
          <w:shd w:val="clear" w:color="auto" w:fill="FFFFFF"/>
        </w:rPr>
        <w:t>curiae</w:t>
      </w:r>
      <w:r w:rsidR="009C5A30" w:rsidRPr="008E43B3">
        <w:rPr>
          <w:rFonts w:ascii="Times New Roman" w:eastAsia="Times New Roman" w:hAnsi="Times New Roman" w:cs="Times New Roman"/>
          <w:color w:val="000000" w:themeColor="text1"/>
          <w:shd w:val="clear" w:color="auto" w:fill="FFFFFF"/>
        </w:rPr>
        <w:t xml:space="preserve"> would later become the basis of the Roman voting assemblies. </w:t>
      </w:r>
      <w:r w:rsidR="007926DC">
        <w:rPr>
          <w:rFonts w:ascii="Times New Roman" w:eastAsia="Times New Roman" w:hAnsi="Times New Roman" w:cs="Times New Roman"/>
          <w:color w:val="000000" w:themeColor="text1"/>
          <w:shd w:val="clear" w:color="auto" w:fill="FFFFFF"/>
        </w:rPr>
        <w:t>Because of this tribal association it can be safely inferred that the Roman army of the 8</w:t>
      </w:r>
      <w:r w:rsidR="007926DC" w:rsidRPr="007926DC">
        <w:rPr>
          <w:rFonts w:ascii="Times New Roman" w:eastAsia="Times New Roman" w:hAnsi="Times New Roman" w:cs="Times New Roman"/>
          <w:color w:val="000000" w:themeColor="text1"/>
          <w:shd w:val="clear" w:color="auto" w:fill="FFFFFF"/>
          <w:vertAlign w:val="superscript"/>
        </w:rPr>
        <w:t>th</w:t>
      </w:r>
      <w:r w:rsidR="007926DC">
        <w:rPr>
          <w:rFonts w:ascii="Times New Roman" w:eastAsia="Times New Roman" w:hAnsi="Times New Roman" w:cs="Times New Roman"/>
          <w:color w:val="000000" w:themeColor="text1"/>
          <w:shd w:val="clear" w:color="auto" w:fill="FFFFFF"/>
        </w:rPr>
        <w:t xml:space="preserve"> century </w:t>
      </w:r>
      <w:r w:rsidR="009C5A30" w:rsidRPr="008E43B3">
        <w:rPr>
          <w:rFonts w:ascii="Times New Roman" w:eastAsia="Times New Roman" w:hAnsi="Times New Roman" w:cs="Times New Roman"/>
          <w:color w:val="000000" w:themeColor="text1"/>
          <w:shd w:val="clear" w:color="auto" w:fill="FFFFFF"/>
        </w:rPr>
        <w:t xml:space="preserve">was </w:t>
      </w:r>
      <w:r w:rsidR="007926DC">
        <w:rPr>
          <w:rFonts w:ascii="Times New Roman" w:eastAsia="Times New Roman" w:hAnsi="Times New Roman" w:cs="Times New Roman"/>
          <w:color w:val="000000" w:themeColor="text1"/>
          <w:shd w:val="clear" w:color="auto" w:fill="FFFFFF"/>
        </w:rPr>
        <w:t xml:space="preserve">likely </w:t>
      </w:r>
      <w:r w:rsidR="009C5A30" w:rsidRPr="008E43B3">
        <w:rPr>
          <w:rFonts w:ascii="Times New Roman" w:eastAsia="Times New Roman" w:hAnsi="Times New Roman" w:cs="Times New Roman"/>
          <w:color w:val="000000" w:themeColor="text1"/>
          <w:shd w:val="clear" w:color="auto" w:fill="FFFFFF"/>
        </w:rPr>
        <w:t xml:space="preserve">centered around war-bands </w:t>
      </w:r>
      <w:r w:rsidR="00D3051C" w:rsidRPr="008E43B3">
        <w:rPr>
          <w:rFonts w:ascii="Times New Roman" w:eastAsia="Times New Roman" w:hAnsi="Times New Roman" w:cs="Times New Roman"/>
          <w:color w:val="000000" w:themeColor="text1"/>
          <w:shd w:val="clear" w:color="auto" w:fill="FFFFFF"/>
        </w:rPr>
        <w:t xml:space="preserve">that </w:t>
      </w:r>
      <w:r w:rsidR="00B07FB9" w:rsidRPr="008E43B3">
        <w:rPr>
          <w:rFonts w:ascii="Times New Roman" w:eastAsia="Times New Roman" w:hAnsi="Times New Roman" w:cs="Times New Roman"/>
          <w:color w:val="000000" w:themeColor="text1"/>
          <w:shd w:val="clear" w:color="auto" w:fill="FFFFFF"/>
        </w:rPr>
        <w:t>were</w:t>
      </w:r>
      <w:r w:rsidR="009C5A30" w:rsidRPr="008E43B3">
        <w:rPr>
          <w:rFonts w:ascii="Times New Roman" w:eastAsia="Times New Roman" w:hAnsi="Times New Roman" w:cs="Times New Roman"/>
          <w:color w:val="000000" w:themeColor="text1"/>
          <w:shd w:val="clear" w:color="auto" w:fill="FFFFFF"/>
        </w:rPr>
        <w:t xml:space="preserve"> levied from the tribes</w:t>
      </w:r>
      <w:r w:rsidR="00B07FB9" w:rsidRPr="008E43B3">
        <w:rPr>
          <w:rFonts w:ascii="Times New Roman" w:eastAsia="Times New Roman" w:hAnsi="Times New Roman" w:cs="Times New Roman"/>
          <w:color w:val="000000" w:themeColor="text1"/>
          <w:shd w:val="clear" w:color="auto" w:fill="FFFFFF"/>
        </w:rPr>
        <w:t xml:space="preserve"> and organized by familial relationships</w:t>
      </w:r>
      <w:r w:rsidR="009C5A30" w:rsidRPr="008E43B3">
        <w:rPr>
          <w:rFonts w:ascii="Times New Roman" w:eastAsia="Times New Roman" w:hAnsi="Times New Roman" w:cs="Times New Roman"/>
          <w:color w:val="000000" w:themeColor="text1"/>
          <w:shd w:val="clear" w:color="auto" w:fill="FFFFFF"/>
        </w:rPr>
        <w:t xml:space="preserve"> </w:t>
      </w:r>
      <w:r w:rsidR="00B07FB9" w:rsidRPr="008E43B3">
        <w:rPr>
          <w:rFonts w:ascii="Times New Roman" w:eastAsia="Times New Roman" w:hAnsi="Times New Roman" w:cs="Times New Roman"/>
          <w:color w:val="000000" w:themeColor="text1"/>
          <w:shd w:val="clear" w:color="auto" w:fill="FFFFFF"/>
        </w:rPr>
        <w:t>then</w:t>
      </w:r>
      <w:r w:rsidR="009C5A30" w:rsidRPr="008E43B3">
        <w:rPr>
          <w:rFonts w:ascii="Times New Roman" w:eastAsia="Times New Roman" w:hAnsi="Times New Roman" w:cs="Times New Roman"/>
          <w:color w:val="000000" w:themeColor="text1"/>
          <w:shd w:val="clear" w:color="auto" w:fill="FFFFFF"/>
        </w:rPr>
        <w:t xml:space="preserve"> headed by a tribal chief, such as the king of Rome</w:t>
      </w:r>
      <w:r w:rsidR="00B07FB9" w:rsidRPr="008E43B3">
        <w:rPr>
          <w:rFonts w:ascii="Times New Roman" w:eastAsia="Times New Roman" w:hAnsi="Times New Roman" w:cs="Times New Roman"/>
          <w:color w:val="000000" w:themeColor="text1"/>
          <w:shd w:val="clear" w:color="auto" w:fill="FFFFFF"/>
        </w:rPr>
        <w:t xml:space="preserve"> or some other general</w:t>
      </w:r>
      <w:r w:rsidR="00B41E9F" w:rsidRPr="008E43B3">
        <w:rPr>
          <w:rFonts w:ascii="Times New Roman" w:eastAsia="Times New Roman" w:hAnsi="Times New Roman" w:cs="Times New Roman"/>
          <w:color w:val="000000" w:themeColor="text1"/>
          <w:shd w:val="clear" w:color="auto" w:fill="FFFFFF"/>
        </w:rPr>
        <w:t xml:space="preserve">. These </w:t>
      </w:r>
      <w:r w:rsidR="007926DC">
        <w:rPr>
          <w:rFonts w:ascii="Times New Roman" w:eastAsia="Times New Roman" w:hAnsi="Times New Roman" w:cs="Times New Roman"/>
          <w:color w:val="000000" w:themeColor="text1"/>
          <w:shd w:val="clear" w:color="auto" w:fill="FFFFFF"/>
        </w:rPr>
        <w:t xml:space="preserve">would have been small forces primarily </w:t>
      </w:r>
      <w:r w:rsidR="00B41E9F" w:rsidRPr="008E43B3">
        <w:rPr>
          <w:rFonts w:ascii="Times New Roman" w:eastAsia="Times New Roman" w:hAnsi="Times New Roman" w:cs="Times New Roman"/>
          <w:color w:val="000000" w:themeColor="text1"/>
          <w:shd w:val="clear" w:color="auto" w:fill="FFFFFF"/>
        </w:rPr>
        <w:t>used for</w:t>
      </w:r>
      <w:r w:rsidR="009C5A30" w:rsidRPr="008E43B3">
        <w:rPr>
          <w:rFonts w:ascii="Times New Roman" w:eastAsia="Times New Roman" w:hAnsi="Times New Roman" w:cs="Times New Roman"/>
          <w:color w:val="000000" w:themeColor="text1"/>
          <w:shd w:val="clear" w:color="auto" w:fill="FFFFFF"/>
        </w:rPr>
        <w:t xml:space="preserve"> raiding</w:t>
      </w:r>
      <w:r w:rsidR="00B41E9F" w:rsidRPr="008E43B3">
        <w:rPr>
          <w:rFonts w:ascii="Times New Roman" w:eastAsia="Times New Roman" w:hAnsi="Times New Roman" w:cs="Times New Roman"/>
          <w:color w:val="000000" w:themeColor="text1"/>
          <w:shd w:val="clear" w:color="auto" w:fill="FFFFFF"/>
        </w:rPr>
        <w:t xml:space="preserve">, or </w:t>
      </w:r>
      <w:r w:rsidR="009C5A30" w:rsidRPr="008E43B3">
        <w:rPr>
          <w:rFonts w:ascii="Times New Roman" w:eastAsia="Times New Roman" w:hAnsi="Times New Roman" w:cs="Times New Roman"/>
          <w:color w:val="000000" w:themeColor="text1"/>
          <w:shd w:val="clear" w:color="auto" w:fill="FFFFFF"/>
        </w:rPr>
        <w:t xml:space="preserve">occasional </w:t>
      </w:r>
      <w:r w:rsidR="00B41E9F" w:rsidRPr="008E43B3">
        <w:rPr>
          <w:rFonts w:ascii="Times New Roman" w:eastAsia="Times New Roman" w:hAnsi="Times New Roman" w:cs="Times New Roman"/>
          <w:color w:val="000000" w:themeColor="text1"/>
          <w:shd w:val="clear" w:color="auto" w:fill="FFFFFF"/>
        </w:rPr>
        <w:t xml:space="preserve">small </w:t>
      </w:r>
      <w:r w:rsidR="009C5A30" w:rsidRPr="008E43B3">
        <w:rPr>
          <w:rFonts w:ascii="Times New Roman" w:eastAsia="Times New Roman" w:hAnsi="Times New Roman" w:cs="Times New Roman"/>
          <w:color w:val="000000" w:themeColor="text1"/>
          <w:shd w:val="clear" w:color="auto" w:fill="FFFFFF"/>
        </w:rPr>
        <w:t>skirmish-like battle</w:t>
      </w:r>
      <w:r w:rsidR="00B41E9F" w:rsidRPr="008E43B3">
        <w:rPr>
          <w:rFonts w:ascii="Times New Roman" w:eastAsia="Times New Roman" w:hAnsi="Times New Roman" w:cs="Times New Roman"/>
          <w:color w:val="000000" w:themeColor="text1"/>
          <w:shd w:val="clear" w:color="auto" w:fill="FFFFFF"/>
        </w:rPr>
        <w:t>s</w:t>
      </w:r>
      <w:r w:rsidR="00AA7843" w:rsidRPr="008E43B3">
        <w:rPr>
          <w:rFonts w:ascii="Times New Roman" w:eastAsia="Times New Roman" w:hAnsi="Times New Roman" w:cs="Times New Roman"/>
          <w:color w:val="000000" w:themeColor="text1"/>
          <w:shd w:val="clear" w:color="auto" w:fill="FFFFFF"/>
        </w:rPr>
        <w:t xml:space="preserve"> </w:t>
      </w:r>
      <w:r w:rsidR="00B41E9F" w:rsidRPr="008E43B3">
        <w:rPr>
          <w:rFonts w:ascii="Times New Roman" w:eastAsia="Times New Roman" w:hAnsi="Times New Roman" w:cs="Times New Roman"/>
          <w:color w:val="000000" w:themeColor="text1"/>
          <w:shd w:val="clear" w:color="auto" w:fill="FFFFFF"/>
        </w:rPr>
        <w:t xml:space="preserve">but it is possible that for larger scale battles or in defense of the city these tribal war-bands would be pulled together in to a larger force. In this case of tribe-based warriors the forces would have been temporary, being raised outside of the farming season and then disbanded so as to allow the soldiers to return to their primary occupations of farmers and herders. </w:t>
      </w:r>
      <w:r w:rsidR="00D3051C" w:rsidRPr="008E43B3">
        <w:rPr>
          <w:rFonts w:ascii="Times New Roman" w:eastAsia="Times New Roman" w:hAnsi="Times New Roman" w:cs="Times New Roman"/>
          <w:color w:val="000000" w:themeColor="text1"/>
          <w:shd w:val="clear" w:color="auto" w:fill="FFFFFF"/>
        </w:rPr>
        <w:t>Those hired for the warband would have likely only been the more affluent members of Roman society, specifically land owners as at this point in history the soldiers would have been required to arm themselves, an impossible task for impoverished members of society</w:t>
      </w:r>
      <w:r w:rsidR="00D92EFF" w:rsidRPr="008E43B3">
        <w:rPr>
          <w:rFonts w:ascii="Times New Roman" w:eastAsia="Times New Roman" w:hAnsi="Times New Roman" w:cs="Times New Roman"/>
          <w:color w:val="000000" w:themeColor="text1"/>
          <w:shd w:val="clear" w:color="auto" w:fill="FFFFFF"/>
        </w:rPr>
        <w:t>.</w:t>
      </w:r>
    </w:p>
    <w:p w14:paraId="56F77FE1" w14:textId="77777777" w:rsidR="00723E5A" w:rsidRPr="008E43B3" w:rsidRDefault="00723E5A" w:rsidP="008E43B3">
      <w:pPr>
        <w:spacing w:line="480" w:lineRule="auto"/>
        <w:ind w:firstLine="720"/>
        <w:rPr>
          <w:rFonts w:ascii="Times New Roman" w:eastAsia="Times New Roman" w:hAnsi="Times New Roman" w:cs="Times New Roman"/>
          <w:color w:val="000000" w:themeColor="text1"/>
          <w:shd w:val="clear" w:color="auto" w:fill="FFFFFF"/>
        </w:rPr>
      </w:pPr>
    </w:p>
    <w:p w14:paraId="42386212" w14:textId="01E11910" w:rsidR="002E3AE3" w:rsidRDefault="00D92EFF" w:rsidP="0055649D">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From warrior-burials dated to the 8</w:t>
      </w:r>
      <w:r w:rsidRPr="008E43B3">
        <w:rPr>
          <w:rFonts w:ascii="Times New Roman" w:eastAsia="Times New Roman" w:hAnsi="Times New Roman" w:cs="Times New Roman"/>
          <w:color w:val="000000" w:themeColor="text1"/>
          <w:shd w:val="clear" w:color="auto" w:fill="FFFFFF"/>
          <w:vertAlign w:val="superscript"/>
        </w:rPr>
        <w:t>th</w:t>
      </w:r>
      <w:r w:rsidRPr="008E43B3">
        <w:rPr>
          <w:rFonts w:ascii="Times New Roman" w:eastAsia="Times New Roman" w:hAnsi="Times New Roman" w:cs="Times New Roman"/>
          <w:color w:val="000000" w:themeColor="text1"/>
          <w:shd w:val="clear" w:color="auto" w:fill="FFFFFF"/>
        </w:rPr>
        <w:t xml:space="preserve"> and 9</w:t>
      </w:r>
      <w:r w:rsidRPr="008E43B3">
        <w:rPr>
          <w:rFonts w:ascii="Times New Roman" w:eastAsia="Times New Roman" w:hAnsi="Times New Roman" w:cs="Times New Roman"/>
          <w:color w:val="000000" w:themeColor="text1"/>
          <w:shd w:val="clear" w:color="auto" w:fill="FFFFFF"/>
          <w:vertAlign w:val="superscript"/>
        </w:rPr>
        <w:t>th</w:t>
      </w:r>
      <w:r w:rsidRPr="008E43B3">
        <w:rPr>
          <w:rFonts w:ascii="Times New Roman" w:eastAsia="Times New Roman" w:hAnsi="Times New Roman" w:cs="Times New Roman"/>
          <w:color w:val="000000" w:themeColor="text1"/>
          <w:shd w:val="clear" w:color="auto" w:fill="FFFFFF"/>
        </w:rPr>
        <w:t xml:space="preserve"> centuries on </w:t>
      </w:r>
      <w:r w:rsidR="00E75130">
        <w:rPr>
          <w:rFonts w:ascii="Times New Roman" w:eastAsia="Times New Roman" w:hAnsi="Times New Roman" w:cs="Times New Roman"/>
          <w:color w:val="000000" w:themeColor="text1"/>
          <w:shd w:val="clear" w:color="auto" w:fill="FFFFFF"/>
        </w:rPr>
        <w:t>the</w:t>
      </w:r>
      <w:r w:rsidR="005C4C9D">
        <w:rPr>
          <w:rFonts w:ascii="Times New Roman" w:eastAsia="Times New Roman" w:hAnsi="Times New Roman" w:cs="Times New Roman"/>
          <w:color w:val="000000" w:themeColor="text1"/>
          <w:shd w:val="clear" w:color="auto" w:fill="FFFFFF"/>
        </w:rPr>
        <w:t xml:space="preserve"> </w:t>
      </w:r>
      <w:r w:rsidRPr="008E43B3">
        <w:rPr>
          <w:rFonts w:ascii="Times New Roman" w:eastAsia="Times New Roman" w:hAnsi="Times New Roman" w:cs="Times New Roman"/>
          <w:color w:val="000000" w:themeColor="text1"/>
          <w:shd w:val="clear" w:color="auto" w:fill="FFFFFF"/>
        </w:rPr>
        <w:t xml:space="preserve">Esquiline hill we gain some idea of what these tribal warriors might have armed themselves with. </w:t>
      </w:r>
      <w:r w:rsidR="00723E5A" w:rsidRPr="008E43B3">
        <w:rPr>
          <w:rFonts w:ascii="Times New Roman" w:eastAsia="Times New Roman" w:hAnsi="Times New Roman" w:cs="Times New Roman"/>
          <w:color w:val="000000" w:themeColor="text1"/>
          <w:shd w:val="clear" w:color="auto" w:fill="FFFFFF"/>
        </w:rPr>
        <w:t>Most would likely have worn leather helmets and little or no armor</w:t>
      </w:r>
      <w:r w:rsidR="007926DC">
        <w:rPr>
          <w:rFonts w:ascii="Times New Roman" w:eastAsia="Times New Roman" w:hAnsi="Times New Roman" w:cs="Times New Roman"/>
          <w:color w:val="000000" w:themeColor="text1"/>
          <w:shd w:val="clear" w:color="auto" w:fill="FFFFFF"/>
        </w:rPr>
        <w:t>. However some more wealthy Romans would have been able to acquire armor, such as the examples of Calotte helmets</w:t>
      </w:r>
      <w:r w:rsidR="00E86983">
        <w:rPr>
          <w:rFonts w:ascii="Times New Roman" w:eastAsia="Times New Roman" w:hAnsi="Times New Roman" w:cs="Times New Roman"/>
          <w:color w:val="000000" w:themeColor="text1"/>
          <w:shd w:val="clear" w:color="auto" w:fill="FFFFFF"/>
        </w:rPr>
        <w:t xml:space="preserve">, a circular </w:t>
      </w:r>
      <w:r w:rsidR="00CC280E">
        <w:rPr>
          <w:rFonts w:ascii="Times New Roman" w:eastAsia="Times New Roman" w:hAnsi="Times New Roman" w:cs="Times New Roman"/>
          <w:color w:val="000000" w:themeColor="text1"/>
          <w:shd w:val="clear" w:color="auto" w:fill="FFFFFF"/>
        </w:rPr>
        <w:t>bowl-shaped</w:t>
      </w:r>
      <w:r w:rsidR="00E86983">
        <w:rPr>
          <w:rFonts w:ascii="Times New Roman" w:eastAsia="Times New Roman" w:hAnsi="Times New Roman" w:cs="Times New Roman"/>
          <w:color w:val="000000" w:themeColor="text1"/>
          <w:shd w:val="clear" w:color="auto" w:fill="FFFFFF"/>
        </w:rPr>
        <w:t xml:space="preserve"> helmet,</w:t>
      </w:r>
      <w:r w:rsidR="007926DC">
        <w:rPr>
          <w:rFonts w:ascii="Times New Roman" w:eastAsia="Times New Roman" w:hAnsi="Times New Roman" w:cs="Times New Roman"/>
          <w:color w:val="000000" w:themeColor="text1"/>
          <w:shd w:val="clear" w:color="auto" w:fill="FFFFFF"/>
        </w:rPr>
        <w:t xml:space="preserve"> and primitive rectangular breastplates that were found in some tombs. They would have typically armed</w:t>
      </w:r>
      <w:r w:rsidR="00723E5A" w:rsidRPr="008E43B3">
        <w:rPr>
          <w:rFonts w:ascii="Times New Roman" w:eastAsia="Times New Roman" w:hAnsi="Times New Roman" w:cs="Times New Roman"/>
          <w:color w:val="000000" w:themeColor="text1"/>
          <w:shd w:val="clear" w:color="auto" w:fill="FFFFFF"/>
        </w:rPr>
        <w:t xml:space="preserve"> themselves with spears, </w:t>
      </w:r>
      <w:r w:rsidR="007926DC">
        <w:rPr>
          <w:rFonts w:ascii="Times New Roman" w:eastAsia="Times New Roman" w:hAnsi="Times New Roman" w:cs="Times New Roman"/>
          <w:color w:val="000000" w:themeColor="text1"/>
          <w:shd w:val="clear" w:color="auto" w:fill="FFFFFF"/>
        </w:rPr>
        <w:t xml:space="preserve">the most common type being </w:t>
      </w:r>
      <w:r w:rsidR="00723E5A" w:rsidRPr="008E43B3">
        <w:rPr>
          <w:rFonts w:ascii="Times New Roman" w:eastAsia="Times New Roman" w:hAnsi="Times New Roman" w:cs="Times New Roman"/>
          <w:color w:val="000000" w:themeColor="text1"/>
          <w:shd w:val="clear" w:color="auto" w:fill="FFFFFF"/>
        </w:rPr>
        <w:t>a leaf blade</w:t>
      </w:r>
      <w:r w:rsidR="007926DC">
        <w:rPr>
          <w:rFonts w:ascii="Times New Roman" w:eastAsia="Times New Roman" w:hAnsi="Times New Roman" w:cs="Times New Roman"/>
          <w:color w:val="000000" w:themeColor="text1"/>
          <w:shd w:val="clear" w:color="auto" w:fill="FFFFFF"/>
        </w:rPr>
        <w:t>d spear</w:t>
      </w:r>
      <w:r w:rsidR="00723E5A" w:rsidRPr="008E43B3">
        <w:rPr>
          <w:rFonts w:ascii="Times New Roman" w:eastAsia="Times New Roman" w:hAnsi="Times New Roman" w:cs="Times New Roman"/>
          <w:color w:val="000000" w:themeColor="text1"/>
          <w:shd w:val="clear" w:color="auto" w:fill="FFFFFF"/>
        </w:rPr>
        <w:t xml:space="preserve">, </w:t>
      </w:r>
      <w:r w:rsidR="007926DC">
        <w:rPr>
          <w:rFonts w:ascii="Times New Roman" w:eastAsia="Times New Roman" w:hAnsi="Times New Roman" w:cs="Times New Roman"/>
          <w:color w:val="000000" w:themeColor="text1"/>
          <w:shd w:val="clear" w:color="auto" w:fill="FFFFFF"/>
        </w:rPr>
        <w:t xml:space="preserve">due to the cheapness, ease of use, and hunting functionality. Like with the armor however, some </w:t>
      </w:r>
      <w:r w:rsidR="007926DC">
        <w:rPr>
          <w:rFonts w:ascii="Times New Roman" w:eastAsia="Times New Roman" w:hAnsi="Times New Roman" w:cs="Times New Roman"/>
          <w:color w:val="000000" w:themeColor="text1"/>
          <w:shd w:val="clear" w:color="auto" w:fill="FFFFFF"/>
        </w:rPr>
        <w:lastRenderedPageBreak/>
        <w:t xml:space="preserve">wealthy members may have been able to afford a </w:t>
      </w:r>
      <w:r w:rsidR="00723E5A" w:rsidRPr="008E43B3">
        <w:rPr>
          <w:rFonts w:ascii="Times New Roman" w:eastAsia="Times New Roman" w:hAnsi="Times New Roman" w:cs="Times New Roman"/>
          <w:color w:val="000000" w:themeColor="text1"/>
          <w:shd w:val="clear" w:color="auto" w:fill="FFFFFF"/>
        </w:rPr>
        <w:t>sword</w:t>
      </w:r>
      <w:r w:rsidR="007D19BE" w:rsidRPr="008E43B3">
        <w:rPr>
          <w:rFonts w:ascii="Times New Roman" w:eastAsia="Times New Roman" w:hAnsi="Times New Roman" w:cs="Times New Roman"/>
          <w:color w:val="000000" w:themeColor="text1"/>
          <w:shd w:val="clear" w:color="auto" w:fill="FFFFFF"/>
        </w:rPr>
        <w:t xml:space="preserve">. </w:t>
      </w:r>
      <w:r w:rsidR="00673A50">
        <w:rPr>
          <w:rFonts w:ascii="Times New Roman" w:eastAsia="Times New Roman" w:hAnsi="Times New Roman" w:cs="Times New Roman"/>
          <w:color w:val="000000" w:themeColor="text1"/>
          <w:shd w:val="clear" w:color="auto" w:fill="FFFFFF"/>
        </w:rPr>
        <w:t>There was less standardization among swords than spears, with b</w:t>
      </w:r>
      <w:r w:rsidR="007926DC">
        <w:rPr>
          <w:rFonts w:ascii="Times New Roman" w:eastAsia="Times New Roman" w:hAnsi="Times New Roman" w:cs="Times New Roman"/>
          <w:color w:val="000000" w:themeColor="text1"/>
          <w:shd w:val="clear" w:color="auto" w:fill="FFFFFF"/>
        </w:rPr>
        <w:t xml:space="preserve">oth </w:t>
      </w:r>
      <w:r w:rsidR="00723E5A" w:rsidRPr="008E43B3">
        <w:rPr>
          <w:rFonts w:ascii="Times New Roman" w:eastAsia="Times New Roman" w:hAnsi="Times New Roman" w:cs="Times New Roman"/>
          <w:color w:val="000000" w:themeColor="text1"/>
          <w:shd w:val="clear" w:color="auto" w:fill="FFFFFF"/>
        </w:rPr>
        <w:t xml:space="preserve">long and short swords </w:t>
      </w:r>
      <w:r w:rsidR="007D19BE" w:rsidRPr="008E43B3">
        <w:rPr>
          <w:rFonts w:ascii="Times New Roman" w:eastAsia="Times New Roman" w:hAnsi="Times New Roman" w:cs="Times New Roman"/>
          <w:color w:val="000000" w:themeColor="text1"/>
          <w:shd w:val="clear" w:color="auto" w:fill="FFFFFF"/>
        </w:rPr>
        <w:t>having</w:t>
      </w:r>
      <w:r w:rsidR="00723E5A" w:rsidRPr="008E43B3">
        <w:rPr>
          <w:rFonts w:ascii="Times New Roman" w:eastAsia="Times New Roman" w:hAnsi="Times New Roman" w:cs="Times New Roman"/>
          <w:color w:val="000000" w:themeColor="text1"/>
          <w:shd w:val="clear" w:color="auto" w:fill="FFFFFF"/>
        </w:rPr>
        <w:t xml:space="preserve"> been found</w:t>
      </w:r>
      <w:r w:rsidR="00CC280E">
        <w:rPr>
          <w:rFonts w:ascii="Times New Roman" w:eastAsia="Times New Roman" w:hAnsi="Times New Roman" w:cs="Times New Roman"/>
          <w:color w:val="000000" w:themeColor="text1"/>
          <w:shd w:val="clear" w:color="auto" w:fill="FFFFFF"/>
        </w:rPr>
        <w:t>.</w:t>
      </w:r>
      <w:r w:rsidR="00CC280E">
        <w:rPr>
          <w:rStyle w:val="FootnoteReference"/>
          <w:rFonts w:ascii="Times New Roman" w:eastAsia="Times New Roman" w:hAnsi="Times New Roman" w:cs="Times New Roman"/>
          <w:color w:val="000000" w:themeColor="text1"/>
          <w:shd w:val="clear" w:color="auto" w:fill="FFFFFF"/>
        </w:rPr>
        <w:footnoteReference w:id="1"/>
      </w:r>
      <w:r w:rsidR="00CC280E">
        <w:rPr>
          <w:rFonts w:ascii="Times New Roman" w:eastAsia="Times New Roman" w:hAnsi="Times New Roman" w:cs="Times New Roman"/>
          <w:color w:val="000000" w:themeColor="text1"/>
          <w:shd w:val="clear" w:color="auto" w:fill="FFFFFF"/>
        </w:rPr>
        <w:t xml:space="preserve"> </w:t>
      </w:r>
      <w:r w:rsidR="00723E5A" w:rsidRPr="008E43B3">
        <w:rPr>
          <w:rFonts w:ascii="Times New Roman" w:eastAsia="Times New Roman" w:hAnsi="Times New Roman" w:cs="Times New Roman"/>
          <w:color w:val="000000" w:themeColor="text1"/>
          <w:shd w:val="clear" w:color="auto" w:fill="FFFFFF"/>
        </w:rPr>
        <w:t>They likely would have had a shield, with poorer warriors using a wooden shield with an iron or bronze boss but some might have equipped themselves with a fully bronze shield</w:t>
      </w:r>
      <w:r w:rsidR="007D19BE" w:rsidRPr="008E43B3">
        <w:rPr>
          <w:rFonts w:ascii="Times New Roman" w:eastAsia="Times New Roman" w:hAnsi="Times New Roman" w:cs="Times New Roman"/>
          <w:color w:val="000000" w:themeColor="text1"/>
          <w:shd w:val="clear" w:color="auto" w:fill="FFFFFF"/>
        </w:rPr>
        <w:t xml:space="preserve"> such as the Etruscan style example found in one tomb</w:t>
      </w:r>
      <w:r w:rsidR="00CC280E">
        <w:rPr>
          <w:rFonts w:ascii="Times New Roman" w:eastAsia="Times New Roman" w:hAnsi="Times New Roman" w:cs="Times New Roman"/>
          <w:color w:val="000000" w:themeColor="text1"/>
          <w:shd w:val="clear" w:color="auto" w:fill="FFFFFF"/>
        </w:rPr>
        <w:t>.</w:t>
      </w:r>
      <w:r w:rsidR="00CC280E">
        <w:rPr>
          <w:rStyle w:val="FootnoteReference"/>
          <w:rFonts w:ascii="Times New Roman" w:eastAsia="Times New Roman" w:hAnsi="Times New Roman" w:cs="Times New Roman"/>
          <w:color w:val="000000" w:themeColor="text1"/>
          <w:shd w:val="clear" w:color="auto" w:fill="FFFFFF"/>
        </w:rPr>
        <w:footnoteReference w:id="2"/>
      </w:r>
    </w:p>
    <w:p w14:paraId="302A648D" w14:textId="77777777" w:rsidR="00241F3F" w:rsidRPr="008E43B3" w:rsidRDefault="00241F3F" w:rsidP="0055649D">
      <w:pPr>
        <w:spacing w:line="480" w:lineRule="auto"/>
        <w:ind w:firstLine="720"/>
        <w:rPr>
          <w:rFonts w:ascii="Times New Roman" w:eastAsia="Times New Roman" w:hAnsi="Times New Roman" w:cs="Times New Roman"/>
          <w:color w:val="000000" w:themeColor="text1"/>
          <w:shd w:val="clear" w:color="auto" w:fill="FFFFFF"/>
        </w:rPr>
      </w:pPr>
    </w:p>
    <w:p w14:paraId="677232BC" w14:textId="2633B320" w:rsidR="00D3051C" w:rsidRPr="008E43B3" w:rsidRDefault="00B07FB9" w:rsidP="008E43B3">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However,</w:t>
      </w:r>
      <w:r w:rsidR="009C5A30" w:rsidRPr="008E43B3">
        <w:rPr>
          <w:rFonts w:ascii="Times New Roman" w:eastAsia="Times New Roman" w:hAnsi="Times New Roman" w:cs="Times New Roman"/>
          <w:color w:val="000000" w:themeColor="text1"/>
          <w:shd w:val="clear" w:color="auto" w:fill="FFFFFF"/>
        </w:rPr>
        <w:t xml:space="preserve"> some historians also believe that these warbands could be </w:t>
      </w:r>
      <w:r w:rsidRPr="008E43B3">
        <w:rPr>
          <w:rFonts w:ascii="Times New Roman" w:eastAsia="Times New Roman" w:hAnsi="Times New Roman" w:cs="Times New Roman"/>
          <w:color w:val="000000" w:themeColor="text1"/>
          <w:shd w:val="clear" w:color="auto" w:fill="FFFFFF"/>
        </w:rPr>
        <w:t>levied</w:t>
      </w:r>
      <w:r w:rsidR="009C5A30" w:rsidRPr="008E43B3">
        <w:rPr>
          <w:rFonts w:ascii="Times New Roman" w:eastAsia="Times New Roman" w:hAnsi="Times New Roman" w:cs="Times New Roman"/>
          <w:color w:val="000000" w:themeColor="text1"/>
          <w:shd w:val="clear" w:color="auto" w:fill="FFFFFF"/>
        </w:rPr>
        <w:t xml:space="preserve"> not only as a </w:t>
      </w:r>
      <w:r w:rsidRPr="008E43B3">
        <w:rPr>
          <w:rFonts w:ascii="Times New Roman" w:eastAsia="Times New Roman" w:hAnsi="Times New Roman" w:cs="Times New Roman"/>
          <w:color w:val="000000" w:themeColor="text1"/>
          <w:shd w:val="clear" w:color="auto" w:fill="FFFFFF"/>
        </w:rPr>
        <w:t>tribe-based</w:t>
      </w:r>
      <w:r w:rsidR="009C5A30" w:rsidRPr="008E43B3">
        <w:rPr>
          <w:rFonts w:ascii="Times New Roman" w:eastAsia="Times New Roman" w:hAnsi="Times New Roman" w:cs="Times New Roman"/>
          <w:color w:val="000000" w:themeColor="text1"/>
          <w:shd w:val="clear" w:color="auto" w:fill="FFFFFF"/>
        </w:rPr>
        <w:t xml:space="preserve"> force,</w:t>
      </w:r>
      <w:r w:rsidRPr="008E43B3">
        <w:rPr>
          <w:rFonts w:ascii="Times New Roman" w:eastAsia="Times New Roman" w:hAnsi="Times New Roman" w:cs="Times New Roman"/>
          <w:color w:val="000000" w:themeColor="text1"/>
          <w:shd w:val="clear" w:color="auto" w:fill="FFFFFF"/>
        </w:rPr>
        <w:t xml:space="preserve"> but also as religious forces dedicated to a specific god</w:t>
      </w:r>
      <w:r w:rsidR="009C5A30" w:rsidRPr="008E43B3">
        <w:rPr>
          <w:rFonts w:ascii="Times New Roman" w:eastAsia="Times New Roman" w:hAnsi="Times New Roman" w:cs="Times New Roman"/>
          <w:color w:val="000000" w:themeColor="text1"/>
          <w:shd w:val="clear" w:color="auto" w:fill="FFFFFF"/>
        </w:rPr>
        <w:t>.</w:t>
      </w:r>
      <w:r w:rsidRPr="008E43B3">
        <w:rPr>
          <w:rFonts w:ascii="Times New Roman" w:eastAsia="Times New Roman" w:hAnsi="Times New Roman" w:cs="Times New Roman"/>
          <w:color w:val="000000" w:themeColor="text1"/>
          <w:shd w:val="clear" w:color="auto" w:fill="FFFFFF"/>
        </w:rPr>
        <w:t xml:space="preserve"> There is some evidence of this in the form of the </w:t>
      </w:r>
      <w:r w:rsidR="00D3051C" w:rsidRPr="008E43B3">
        <w:rPr>
          <w:rFonts w:ascii="Times New Roman" w:eastAsia="Times New Roman" w:hAnsi="Times New Roman" w:cs="Times New Roman"/>
          <w:i/>
          <w:color w:val="000000" w:themeColor="text1"/>
          <w:shd w:val="clear" w:color="auto" w:fill="FFFFFF"/>
        </w:rPr>
        <w:t>Salii Palatini</w:t>
      </w:r>
      <w:r w:rsidR="00D3051C" w:rsidRPr="008E43B3">
        <w:rPr>
          <w:rFonts w:ascii="Times New Roman" w:eastAsia="Times New Roman" w:hAnsi="Times New Roman" w:cs="Times New Roman"/>
          <w:color w:val="000000" w:themeColor="text1"/>
          <w:shd w:val="clear" w:color="auto" w:fill="FFFFFF"/>
        </w:rPr>
        <w:t xml:space="preserve">, a cult dedicated to Mars, and the </w:t>
      </w:r>
      <w:r w:rsidR="00D3051C" w:rsidRPr="008E43B3">
        <w:rPr>
          <w:rFonts w:ascii="Times New Roman" w:eastAsia="Times New Roman" w:hAnsi="Times New Roman" w:cs="Times New Roman"/>
          <w:i/>
          <w:color w:val="000000" w:themeColor="text1"/>
          <w:shd w:val="clear" w:color="auto" w:fill="FFFFFF"/>
        </w:rPr>
        <w:t>Salii Collini</w:t>
      </w:r>
      <w:r w:rsidR="00D92EFF" w:rsidRPr="008E43B3">
        <w:rPr>
          <w:rFonts w:ascii="Times New Roman" w:eastAsia="Times New Roman" w:hAnsi="Times New Roman" w:cs="Times New Roman"/>
          <w:color w:val="000000" w:themeColor="text1"/>
          <w:shd w:val="clear" w:color="auto" w:fill="FFFFFF"/>
        </w:rPr>
        <w:t>,</w:t>
      </w:r>
      <w:r w:rsidR="00D3051C" w:rsidRPr="008E43B3">
        <w:rPr>
          <w:rFonts w:ascii="Times New Roman" w:eastAsia="Times New Roman" w:hAnsi="Times New Roman" w:cs="Times New Roman"/>
          <w:color w:val="000000" w:themeColor="text1"/>
          <w:shd w:val="clear" w:color="auto" w:fill="FFFFFF"/>
        </w:rPr>
        <w:t xml:space="preserve"> dedicated to Quirinus. Th</w:t>
      </w:r>
      <w:r w:rsidR="00D92EFF" w:rsidRPr="008E43B3">
        <w:rPr>
          <w:rFonts w:ascii="Times New Roman" w:eastAsia="Times New Roman" w:hAnsi="Times New Roman" w:cs="Times New Roman"/>
          <w:color w:val="000000" w:themeColor="text1"/>
          <w:shd w:val="clear" w:color="auto" w:fill="FFFFFF"/>
        </w:rPr>
        <w:t>ese cults were</w:t>
      </w:r>
      <w:r w:rsidR="00723E5A" w:rsidRPr="008E43B3">
        <w:rPr>
          <w:rFonts w:ascii="Times New Roman" w:eastAsia="Times New Roman" w:hAnsi="Times New Roman" w:cs="Times New Roman"/>
          <w:color w:val="000000" w:themeColor="text1"/>
          <w:shd w:val="clear" w:color="auto" w:fill="FFFFFF"/>
        </w:rPr>
        <w:t xml:space="preserve"> each</w:t>
      </w:r>
      <w:r w:rsidR="00D92EFF" w:rsidRPr="008E43B3">
        <w:rPr>
          <w:rFonts w:ascii="Times New Roman" w:eastAsia="Times New Roman" w:hAnsi="Times New Roman" w:cs="Times New Roman"/>
          <w:color w:val="000000" w:themeColor="text1"/>
          <w:shd w:val="clear" w:color="auto" w:fill="FFFFFF"/>
        </w:rPr>
        <w:t xml:space="preserve"> populated by a group of 12 priests who were life-members, and all appointed from </w:t>
      </w:r>
      <w:r w:rsidR="00ED03D5" w:rsidRPr="008E43B3">
        <w:rPr>
          <w:rFonts w:ascii="Times New Roman" w:eastAsia="Times New Roman" w:hAnsi="Times New Roman" w:cs="Times New Roman"/>
          <w:color w:val="000000" w:themeColor="text1"/>
          <w:shd w:val="clear" w:color="auto" w:fill="FFFFFF"/>
        </w:rPr>
        <w:t>wealthy</w:t>
      </w:r>
      <w:r w:rsidR="00D92EFF" w:rsidRPr="008E43B3">
        <w:rPr>
          <w:rFonts w:ascii="Times New Roman" w:eastAsia="Times New Roman" w:hAnsi="Times New Roman" w:cs="Times New Roman"/>
          <w:color w:val="000000" w:themeColor="text1"/>
          <w:shd w:val="clear" w:color="auto" w:fill="FFFFFF"/>
        </w:rPr>
        <w:t xml:space="preserve"> patrician families. </w:t>
      </w:r>
      <w:r w:rsidR="00ED03D5" w:rsidRPr="008E43B3">
        <w:rPr>
          <w:rFonts w:ascii="Times New Roman" w:eastAsia="Times New Roman" w:hAnsi="Times New Roman" w:cs="Times New Roman"/>
          <w:color w:val="000000" w:themeColor="text1"/>
          <w:shd w:val="clear" w:color="auto" w:fill="FFFFFF"/>
        </w:rPr>
        <w:t>These priests seemed</w:t>
      </w:r>
      <w:r w:rsidR="00CC280E">
        <w:rPr>
          <w:rFonts w:ascii="Times New Roman" w:eastAsia="Times New Roman" w:hAnsi="Times New Roman" w:cs="Times New Roman"/>
          <w:color w:val="000000" w:themeColor="text1"/>
          <w:shd w:val="clear" w:color="auto" w:fill="FFFFFF"/>
        </w:rPr>
        <w:t xml:space="preserve"> </w:t>
      </w:r>
      <w:r w:rsidR="00ED03D5" w:rsidRPr="008E43B3">
        <w:rPr>
          <w:rFonts w:ascii="Times New Roman" w:eastAsia="Times New Roman" w:hAnsi="Times New Roman" w:cs="Times New Roman"/>
          <w:color w:val="000000" w:themeColor="text1"/>
          <w:shd w:val="clear" w:color="auto" w:fill="FFFFFF"/>
        </w:rPr>
        <w:t>to have been very militant in nature, not only dedicated to a god of war but also dressing in archaic warrior’s garb</w:t>
      </w:r>
      <w:r w:rsidR="00CC280E">
        <w:rPr>
          <w:rStyle w:val="FootnoteReference"/>
          <w:rFonts w:ascii="Times New Roman" w:eastAsia="Times New Roman" w:hAnsi="Times New Roman" w:cs="Times New Roman"/>
          <w:color w:val="000000" w:themeColor="text1"/>
          <w:shd w:val="clear" w:color="auto" w:fill="FFFFFF"/>
        </w:rPr>
        <w:footnoteReference w:id="3"/>
      </w:r>
      <w:r w:rsidR="00ED03D5" w:rsidRPr="008E43B3">
        <w:rPr>
          <w:rFonts w:ascii="Times New Roman" w:eastAsia="Times New Roman" w:hAnsi="Times New Roman" w:cs="Times New Roman"/>
          <w:color w:val="000000" w:themeColor="text1"/>
          <w:shd w:val="clear" w:color="auto" w:fill="FFFFFF"/>
        </w:rPr>
        <w:t xml:space="preserve">. </w:t>
      </w:r>
      <w:r w:rsidR="00723E5A" w:rsidRPr="008E43B3">
        <w:rPr>
          <w:rFonts w:ascii="Times New Roman" w:eastAsia="Times New Roman" w:hAnsi="Times New Roman" w:cs="Times New Roman"/>
          <w:color w:val="000000" w:themeColor="text1"/>
          <w:shd w:val="clear" w:color="auto" w:fill="FFFFFF"/>
        </w:rPr>
        <w:t xml:space="preserve">Through the descriptions of Plutarch, Livy, and Dionysus it is found that the </w:t>
      </w:r>
      <w:r w:rsidR="00723E5A" w:rsidRPr="008E43B3">
        <w:rPr>
          <w:rFonts w:ascii="Times New Roman" w:eastAsia="Times New Roman" w:hAnsi="Times New Roman" w:cs="Times New Roman"/>
          <w:i/>
          <w:color w:val="000000" w:themeColor="text1"/>
          <w:shd w:val="clear" w:color="auto" w:fill="FFFFFF"/>
        </w:rPr>
        <w:t>Sallii</w:t>
      </w:r>
      <w:r w:rsidR="00723E5A" w:rsidRPr="008E43B3">
        <w:rPr>
          <w:rFonts w:ascii="Times New Roman" w:eastAsia="Times New Roman" w:hAnsi="Times New Roman" w:cs="Times New Roman"/>
          <w:color w:val="000000" w:themeColor="text1"/>
          <w:shd w:val="clear" w:color="auto" w:fill="FFFFFF"/>
        </w:rPr>
        <w:t xml:space="preserve">’s </w:t>
      </w:r>
      <w:r w:rsidR="007D19BE" w:rsidRPr="008E43B3">
        <w:rPr>
          <w:rFonts w:ascii="Times New Roman" w:eastAsia="Times New Roman" w:hAnsi="Times New Roman" w:cs="Times New Roman"/>
          <w:color w:val="000000" w:themeColor="text1"/>
          <w:shd w:val="clear" w:color="auto" w:fill="FFFFFF"/>
        </w:rPr>
        <w:t>distinctive</w:t>
      </w:r>
      <w:r w:rsidR="00723E5A" w:rsidRPr="008E43B3">
        <w:rPr>
          <w:rFonts w:ascii="Times New Roman" w:eastAsia="Times New Roman" w:hAnsi="Times New Roman" w:cs="Times New Roman"/>
          <w:color w:val="000000" w:themeColor="text1"/>
          <w:shd w:val="clear" w:color="auto" w:fill="FFFFFF"/>
        </w:rPr>
        <w:t xml:space="preserve"> dress consisted of an embossed tunic, a</w:t>
      </w:r>
      <w:r w:rsidR="007D19BE" w:rsidRPr="008E43B3">
        <w:rPr>
          <w:rFonts w:ascii="Times New Roman" w:eastAsia="Times New Roman" w:hAnsi="Times New Roman" w:cs="Times New Roman"/>
          <w:color w:val="000000" w:themeColor="text1"/>
          <w:shd w:val="clear" w:color="auto" w:fill="FFFFFF"/>
        </w:rPr>
        <w:t xml:space="preserve"> bronze breastplate – similar in description to the square breastplates found in the Esquiline warrior’s tombs – and a </w:t>
      </w:r>
      <w:r w:rsidR="007D19BE" w:rsidRPr="008E43B3">
        <w:rPr>
          <w:rFonts w:ascii="Times New Roman" w:eastAsia="Times New Roman" w:hAnsi="Times New Roman" w:cs="Times New Roman"/>
          <w:i/>
          <w:color w:val="000000" w:themeColor="text1"/>
          <w:shd w:val="clear" w:color="auto" w:fill="FFFFFF"/>
        </w:rPr>
        <w:t>trabea</w:t>
      </w:r>
      <w:r w:rsidR="007D19BE" w:rsidRPr="008E43B3">
        <w:rPr>
          <w:rFonts w:ascii="Times New Roman" w:eastAsia="Times New Roman" w:hAnsi="Times New Roman" w:cs="Times New Roman"/>
          <w:color w:val="000000" w:themeColor="text1"/>
          <w:shd w:val="clear" w:color="auto" w:fill="FFFFFF"/>
        </w:rPr>
        <w:t xml:space="preserve"> cloak. They are also described as wearing an Apex style helmet, a round or conical helmet with a spike, typically of olive wood, coming from the top. The </w:t>
      </w:r>
      <w:r w:rsidR="007D19BE" w:rsidRPr="008E43B3">
        <w:rPr>
          <w:rFonts w:ascii="Times New Roman" w:eastAsia="Times New Roman" w:hAnsi="Times New Roman" w:cs="Times New Roman"/>
          <w:i/>
          <w:color w:val="000000" w:themeColor="text1"/>
          <w:shd w:val="clear" w:color="auto" w:fill="FFFFFF"/>
        </w:rPr>
        <w:t>Salii</w:t>
      </w:r>
      <w:r w:rsidR="007D19BE" w:rsidRPr="008E43B3">
        <w:rPr>
          <w:rFonts w:ascii="Times New Roman" w:eastAsia="Times New Roman" w:hAnsi="Times New Roman" w:cs="Times New Roman"/>
          <w:color w:val="000000" w:themeColor="text1"/>
          <w:shd w:val="clear" w:color="auto" w:fill="FFFFFF"/>
        </w:rPr>
        <w:t xml:space="preserve"> are further described as carrying a sword at the hip, a short staff or spear in the right hand, and, perhaps their most distinctive armament, an </w:t>
      </w:r>
      <w:r w:rsidR="007D19BE" w:rsidRPr="008E43B3">
        <w:rPr>
          <w:rFonts w:ascii="Times New Roman" w:eastAsia="Times New Roman" w:hAnsi="Times New Roman" w:cs="Times New Roman"/>
          <w:i/>
          <w:color w:val="000000" w:themeColor="text1"/>
          <w:shd w:val="clear" w:color="auto" w:fill="FFFFFF"/>
        </w:rPr>
        <w:t>Ancile</w:t>
      </w:r>
      <w:r w:rsidR="007D19BE" w:rsidRPr="008E43B3">
        <w:rPr>
          <w:rFonts w:ascii="Times New Roman" w:eastAsia="Times New Roman" w:hAnsi="Times New Roman" w:cs="Times New Roman"/>
          <w:color w:val="000000" w:themeColor="text1"/>
          <w:shd w:val="clear" w:color="auto" w:fill="FFFFFF"/>
        </w:rPr>
        <w:t xml:space="preserve"> shield in the left hand. The </w:t>
      </w:r>
      <w:r w:rsidR="007D19BE" w:rsidRPr="008E43B3">
        <w:rPr>
          <w:rFonts w:ascii="Times New Roman" w:eastAsia="Times New Roman" w:hAnsi="Times New Roman" w:cs="Times New Roman"/>
          <w:i/>
          <w:color w:val="000000" w:themeColor="text1"/>
          <w:shd w:val="clear" w:color="auto" w:fill="FFFFFF"/>
        </w:rPr>
        <w:t>Ancile</w:t>
      </w:r>
      <w:r w:rsidR="007D19BE" w:rsidRPr="008E43B3">
        <w:rPr>
          <w:rFonts w:ascii="Times New Roman" w:eastAsia="Times New Roman" w:hAnsi="Times New Roman" w:cs="Times New Roman"/>
          <w:color w:val="000000" w:themeColor="text1"/>
          <w:shd w:val="clear" w:color="auto" w:fill="FFFFFF"/>
        </w:rPr>
        <w:t xml:space="preserve"> shield, while no actual examples have been found, is found in relief work and descriptions of the </w:t>
      </w:r>
      <w:r w:rsidR="0078032C" w:rsidRPr="008E43B3">
        <w:rPr>
          <w:rFonts w:ascii="Times New Roman" w:eastAsia="Times New Roman" w:hAnsi="Times New Roman" w:cs="Times New Roman"/>
          <w:i/>
          <w:color w:val="000000" w:themeColor="text1"/>
          <w:shd w:val="clear" w:color="auto" w:fill="FFFFFF"/>
        </w:rPr>
        <w:t>Salii</w:t>
      </w:r>
      <w:r w:rsidR="0078032C" w:rsidRPr="008E43B3">
        <w:rPr>
          <w:rFonts w:ascii="Times New Roman" w:eastAsia="Times New Roman" w:hAnsi="Times New Roman" w:cs="Times New Roman"/>
          <w:color w:val="000000" w:themeColor="text1"/>
          <w:shd w:val="clear" w:color="auto" w:fill="FFFFFF"/>
        </w:rPr>
        <w:t xml:space="preserve"> and</w:t>
      </w:r>
      <w:r w:rsidR="007D19BE" w:rsidRPr="008E43B3">
        <w:rPr>
          <w:rFonts w:ascii="Times New Roman" w:eastAsia="Times New Roman" w:hAnsi="Times New Roman" w:cs="Times New Roman"/>
          <w:color w:val="000000" w:themeColor="text1"/>
          <w:shd w:val="clear" w:color="auto" w:fill="FFFFFF"/>
        </w:rPr>
        <w:t xml:space="preserve"> is described as </w:t>
      </w:r>
      <w:r w:rsidR="0078032C" w:rsidRPr="008E43B3">
        <w:rPr>
          <w:rFonts w:ascii="Times New Roman" w:eastAsia="Times New Roman" w:hAnsi="Times New Roman" w:cs="Times New Roman"/>
          <w:color w:val="000000" w:themeColor="text1"/>
          <w:shd w:val="clear" w:color="auto" w:fill="FFFFFF"/>
        </w:rPr>
        <w:t>being a</w:t>
      </w:r>
      <w:r w:rsidR="007D19BE" w:rsidRPr="008E43B3">
        <w:rPr>
          <w:rFonts w:ascii="Times New Roman" w:eastAsia="Times New Roman" w:hAnsi="Times New Roman" w:cs="Times New Roman"/>
          <w:color w:val="000000" w:themeColor="text1"/>
          <w:shd w:val="clear" w:color="auto" w:fill="FFFFFF"/>
        </w:rPr>
        <w:t xml:space="preserve"> large oval shield of bronze, decorated with relief work, and with indented sides. They would have roughly resembled the figure eight </w:t>
      </w:r>
      <w:r w:rsidR="007D19BE" w:rsidRPr="008E43B3">
        <w:rPr>
          <w:rFonts w:ascii="Times New Roman" w:eastAsia="Times New Roman" w:hAnsi="Times New Roman" w:cs="Times New Roman"/>
          <w:color w:val="000000" w:themeColor="text1"/>
          <w:shd w:val="clear" w:color="auto" w:fill="FFFFFF"/>
        </w:rPr>
        <w:lastRenderedPageBreak/>
        <w:t xml:space="preserve">shape of Mycenean prototypes, although typically an Italian </w:t>
      </w:r>
      <w:r w:rsidR="0043625C">
        <w:rPr>
          <w:rFonts w:ascii="Times New Roman" w:eastAsia="Times New Roman" w:hAnsi="Times New Roman" w:cs="Times New Roman"/>
          <w:color w:val="000000" w:themeColor="text1"/>
          <w:shd w:val="clear" w:color="auto" w:fill="FFFFFF"/>
        </w:rPr>
        <w:t>predecessor</w:t>
      </w:r>
      <w:r w:rsidR="0043625C" w:rsidRPr="008E43B3">
        <w:rPr>
          <w:rFonts w:ascii="Times New Roman" w:eastAsia="Times New Roman" w:hAnsi="Times New Roman" w:cs="Times New Roman"/>
          <w:color w:val="000000" w:themeColor="text1"/>
          <w:shd w:val="clear" w:color="auto" w:fill="FFFFFF"/>
        </w:rPr>
        <w:t xml:space="preserve"> </w:t>
      </w:r>
      <w:r w:rsidR="007D19BE" w:rsidRPr="008E43B3">
        <w:rPr>
          <w:rFonts w:ascii="Times New Roman" w:eastAsia="Times New Roman" w:hAnsi="Times New Roman" w:cs="Times New Roman"/>
          <w:color w:val="000000" w:themeColor="text1"/>
          <w:shd w:val="clear" w:color="auto" w:fill="FFFFFF"/>
        </w:rPr>
        <w:t xml:space="preserve">is </w:t>
      </w:r>
      <w:r w:rsidR="0078032C" w:rsidRPr="008E43B3">
        <w:rPr>
          <w:rFonts w:ascii="Times New Roman" w:eastAsia="Times New Roman" w:hAnsi="Times New Roman" w:cs="Times New Roman"/>
          <w:color w:val="000000" w:themeColor="text1"/>
          <w:shd w:val="clear" w:color="auto" w:fill="FFFFFF"/>
        </w:rPr>
        <w:t xml:space="preserve">the preferred origin. More than just their garb though, their rituals and organization seem to hint at the </w:t>
      </w:r>
      <w:r w:rsidR="0078032C" w:rsidRPr="008E43B3">
        <w:rPr>
          <w:rFonts w:ascii="Times New Roman" w:eastAsia="Times New Roman" w:hAnsi="Times New Roman" w:cs="Times New Roman"/>
          <w:i/>
          <w:color w:val="000000" w:themeColor="text1"/>
          <w:shd w:val="clear" w:color="auto" w:fill="FFFFFF"/>
        </w:rPr>
        <w:t>Salii</w:t>
      </w:r>
      <w:r w:rsidR="0078032C" w:rsidRPr="008E43B3">
        <w:rPr>
          <w:rFonts w:ascii="Times New Roman" w:eastAsia="Times New Roman" w:hAnsi="Times New Roman" w:cs="Times New Roman"/>
          <w:color w:val="000000" w:themeColor="text1"/>
          <w:shd w:val="clear" w:color="auto" w:fill="FFFFFF"/>
        </w:rPr>
        <w:t xml:space="preserve"> being the remnants of a religious warrior band. Their leader is titled </w:t>
      </w:r>
      <w:r w:rsidR="0078032C" w:rsidRPr="008E43B3">
        <w:rPr>
          <w:rFonts w:ascii="Times New Roman" w:eastAsia="Times New Roman" w:hAnsi="Times New Roman" w:cs="Times New Roman"/>
          <w:i/>
          <w:color w:val="000000" w:themeColor="text1"/>
          <w:shd w:val="clear" w:color="auto" w:fill="FFFFFF"/>
        </w:rPr>
        <w:t>Magister</w:t>
      </w:r>
      <w:r w:rsidR="0078032C" w:rsidRPr="008E43B3">
        <w:rPr>
          <w:rFonts w:ascii="Times New Roman" w:eastAsia="Times New Roman" w:hAnsi="Times New Roman" w:cs="Times New Roman"/>
          <w:color w:val="000000" w:themeColor="text1"/>
          <w:shd w:val="clear" w:color="auto" w:fill="FFFFFF"/>
        </w:rPr>
        <w:t>, a word of Etruscan origin denoting military command</w:t>
      </w:r>
      <w:ins w:id="0" w:author="Colin Mettler" w:date="2019-04-09T09:50:00Z">
        <w:r w:rsidR="0043625C">
          <w:rPr>
            <w:rFonts w:ascii="Times New Roman" w:eastAsia="Times New Roman" w:hAnsi="Times New Roman" w:cs="Times New Roman"/>
            <w:color w:val="000000" w:themeColor="text1"/>
            <w:shd w:val="clear" w:color="auto" w:fill="FFFFFF"/>
          </w:rPr>
          <w:t>,</w:t>
        </w:r>
      </w:ins>
      <w:r w:rsidR="0078032C" w:rsidRPr="008E43B3">
        <w:rPr>
          <w:rFonts w:ascii="Times New Roman" w:eastAsia="Times New Roman" w:hAnsi="Times New Roman" w:cs="Times New Roman"/>
          <w:color w:val="000000" w:themeColor="text1"/>
          <w:shd w:val="clear" w:color="auto" w:fill="FFFFFF"/>
        </w:rPr>
        <w:t xml:space="preserve"> and their rituals are often being described as consisting of jumping and dancing, with periodic bashing of their staffs against their shields in a warrior fashion. In much of the ancient world parallels were drawn between dance and battle, and in many cultures, warriors were trained to fight through dance-like rituals and it seems that the </w:t>
      </w:r>
      <w:proofErr w:type="spellStart"/>
      <w:r w:rsidR="0078032C" w:rsidRPr="008E43B3">
        <w:rPr>
          <w:rFonts w:ascii="Times New Roman" w:eastAsia="Times New Roman" w:hAnsi="Times New Roman" w:cs="Times New Roman"/>
          <w:i/>
          <w:color w:val="000000" w:themeColor="text1"/>
          <w:shd w:val="clear" w:color="auto" w:fill="FFFFFF"/>
        </w:rPr>
        <w:t>Salii</w:t>
      </w:r>
      <w:r w:rsidR="0078032C" w:rsidRPr="008E43B3">
        <w:rPr>
          <w:rFonts w:ascii="Times New Roman" w:eastAsia="Times New Roman" w:hAnsi="Times New Roman" w:cs="Times New Roman"/>
          <w:color w:val="000000" w:themeColor="text1"/>
          <w:shd w:val="clear" w:color="auto" w:fill="FFFFFF"/>
        </w:rPr>
        <w:t>’s</w:t>
      </w:r>
      <w:proofErr w:type="spellEnd"/>
      <w:r w:rsidR="0078032C" w:rsidRPr="008E43B3">
        <w:rPr>
          <w:rFonts w:ascii="Times New Roman" w:eastAsia="Times New Roman" w:hAnsi="Times New Roman" w:cs="Times New Roman"/>
          <w:color w:val="000000" w:themeColor="text1"/>
          <w:shd w:val="clear" w:color="auto" w:fill="FFFFFF"/>
        </w:rPr>
        <w:t xml:space="preserve"> dances might have been a remnant of this.</w:t>
      </w:r>
    </w:p>
    <w:p w14:paraId="2264BF7C" w14:textId="77777777" w:rsidR="00F079B6" w:rsidRPr="008E43B3" w:rsidRDefault="00F079B6" w:rsidP="008E43B3">
      <w:pPr>
        <w:spacing w:line="480" w:lineRule="auto"/>
        <w:ind w:firstLine="720"/>
        <w:rPr>
          <w:rFonts w:ascii="Times New Roman" w:eastAsia="Times New Roman" w:hAnsi="Times New Roman" w:cs="Times New Roman"/>
          <w:color w:val="000000" w:themeColor="text1"/>
          <w:shd w:val="clear" w:color="auto" w:fill="FFFFFF"/>
        </w:rPr>
      </w:pPr>
    </w:p>
    <w:p w14:paraId="5A3D80B8" w14:textId="6079F512" w:rsidR="00573E5E" w:rsidRPr="008E43B3" w:rsidRDefault="00C5124A" w:rsidP="008E43B3">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However, t</w:t>
      </w:r>
      <w:r w:rsidR="00846571" w:rsidRPr="008E43B3">
        <w:rPr>
          <w:rFonts w:ascii="Times New Roman" w:eastAsia="Times New Roman" w:hAnsi="Times New Roman" w:cs="Times New Roman"/>
          <w:color w:val="000000" w:themeColor="text1"/>
          <w:shd w:val="clear" w:color="auto" w:fill="FFFFFF"/>
        </w:rPr>
        <w:t xml:space="preserve">he tribal methods </w:t>
      </w:r>
      <w:r w:rsidRPr="008E43B3">
        <w:rPr>
          <w:rFonts w:ascii="Times New Roman" w:eastAsia="Times New Roman" w:hAnsi="Times New Roman" w:cs="Times New Roman"/>
          <w:color w:val="000000" w:themeColor="text1"/>
          <w:shd w:val="clear" w:color="auto" w:fill="FFFFFF"/>
        </w:rPr>
        <w:t>c</w:t>
      </w:r>
      <w:r w:rsidR="00846571" w:rsidRPr="008E43B3">
        <w:rPr>
          <w:rFonts w:ascii="Times New Roman" w:eastAsia="Times New Roman" w:hAnsi="Times New Roman" w:cs="Times New Roman"/>
          <w:color w:val="000000" w:themeColor="text1"/>
          <w:shd w:val="clear" w:color="auto" w:fill="FFFFFF"/>
        </w:rPr>
        <w:t xml:space="preserve">ould not stay around forever. </w:t>
      </w:r>
      <w:r w:rsidR="00241F3F">
        <w:rPr>
          <w:rFonts w:ascii="Times New Roman" w:eastAsia="Times New Roman" w:hAnsi="Times New Roman" w:cs="Times New Roman"/>
          <w:color w:val="000000" w:themeColor="text1"/>
          <w:shd w:val="clear" w:color="auto" w:fill="FFFFFF"/>
        </w:rPr>
        <w:t>As Rome became a larger, more powerful, and more unified city-state it was inevitable that they would come in to conflict with their neighboring states, and this ended up playing out in the 7</w:t>
      </w:r>
      <w:r w:rsidR="00241F3F" w:rsidRPr="00241F3F">
        <w:rPr>
          <w:rFonts w:ascii="Times New Roman" w:eastAsia="Times New Roman" w:hAnsi="Times New Roman" w:cs="Times New Roman"/>
          <w:color w:val="000000" w:themeColor="text1"/>
          <w:shd w:val="clear" w:color="auto" w:fill="FFFFFF"/>
          <w:vertAlign w:val="superscript"/>
        </w:rPr>
        <w:t>th</w:t>
      </w:r>
      <w:r w:rsidR="00241F3F">
        <w:rPr>
          <w:rFonts w:ascii="Times New Roman" w:eastAsia="Times New Roman" w:hAnsi="Times New Roman" w:cs="Times New Roman"/>
          <w:color w:val="000000" w:themeColor="text1"/>
          <w:shd w:val="clear" w:color="auto" w:fill="FFFFFF"/>
        </w:rPr>
        <w:t xml:space="preserve"> century as a conflict between Rome and Etruria, their powerful northern neighbor.</w:t>
      </w:r>
      <w:r w:rsidR="00846571" w:rsidRPr="008E43B3">
        <w:rPr>
          <w:rFonts w:ascii="Times New Roman" w:eastAsia="Times New Roman" w:hAnsi="Times New Roman" w:cs="Times New Roman"/>
          <w:color w:val="000000" w:themeColor="text1"/>
          <w:shd w:val="clear" w:color="auto" w:fill="FFFFFF"/>
        </w:rPr>
        <w:t xml:space="preserve"> </w:t>
      </w:r>
      <w:r w:rsidR="00241F3F">
        <w:rPr>
          <w:rFonts w:ascii="Times New Roman" w:eastAsia="Times New Roman" w:hAnsi="Times New Roman" w:cs="Times New Roman"/>
          <w:color w:val="000000" w:themeColor="text1"/>
          <w:shd w:val="clear" w:color="auto" w:fill="FFFFFF"/>
        </w:rPr>
        <w:t>Prior</w:t>
      </w:r>
      <w:r w:rsidR="00846571" w:rsidRPr="008E43B3">
        <w:rPr>
          <w:rFonts w:ascii="Times New Roman" w:eastAsia="Times New Roman" w:hAnsi="Times New Roman" w:cs="Times New Roman"/>
          <w:color w:val="000000" w:themeColor="text1"/>
          <w:shd w:val="clear" w:color="auto" w:fill="FFFFFF"/>
        </w:rPr>
        <w:t xml:space="preserve"> </w:t>
      </w:r>
      <w:r w:rsidR="00241F3F">
        <w:rPr>
          <w:rFonts w:ascii="Times New Roman" w:eastAsia="Times New Roman" w:hAnsi="Times New Roman" w:cs="Times New Roman"/>
          <w:color w:val="000000" w:themeColor="text1"/>
          <w:shd w:val="clear" w:color="auto" w:fill="FFFFFF"/>
        </w:rPr>
        <w:t>to the conflict</w:t>
      </w:r>
      <w:r w:rsidR="00846571" w:rsidRPr="008E43B3">
        <w:rPr>
          <w:rFonts w:ascii="Times New Roman" w:eastAsia="Times New Roman" w:hAnsi="Times New Roman" w:cs="Times New Roman"/>
          <w:color w:val="000000" w:themeColor="text1"/>
          <w:shd w:val="clear" w:color="auto" w:fill="FFFFFF"/>
        </w:rPr>
        <w:t xml:space="preserve"> Greek hoplite tactics and armaments </w:t>
      </w:r>
      <w:r w:rsidR="00241F3F">
        <w:rPr>
          <w:rFonts w:ascii="Times New Roman" w:eastAsia="Times New Roman" w:hAnsi="Times New Roman" w:cs="Times New Roman"/>
          <w:color w:val="000000" w:themeColor="text1"/>
          <w:shd w:val="clear" w:color="auto" w:fill="FFFFFF"/>
        </w:rPr>
        <w:t>had</w:t>
      </w:r>
      <w:r w:rsidR="00846571" w:rsidRPr="008E43B3">
        <w:rPr>
          <w:rFonts w:ascii="Times New Roman" w:eastAsia="Times New Roman" w:hAnsi="Times New Roman" w:cs="Times New Roman"/>
          <w:color w:val="000000" w:themeColor="text1"/>
          <w:shd w:val="clear" w:color="auto" w:fill="FFFFFF"/>
        </w:rPr>
        <w:t xml:space="preserve"> reached Etruria</w:t>
      </w:r>
      <w:r w:rsidR="00241F3F">
        <w:rPr>
          <w:rFonts w:ascii="Times New Roman" w:eastAsia="Times New Roman" w:hAnsi="Times New Roman" w:cs="Times New Roman"/>
          <w:color w:val="000000" w:themeColor="text1"/>
          <w:shd w:val="clear" w:color="auto" w:fill="FFFFFF"/>
        </w:rPr>
        <w:t>. T</w:t>
      </w:r>
      <w:r w:rsidR="00846571" w:rsidRPr="008E43B3">
        <w:rPr>
          <w:rFonts w:ascii="Times New Roman" w:eastAsia="Times New Roman" w:hAnsi="Times New Roman" w:cs="Times New Roman"/>
          <w:color w:val="000000" w:themeColor="text1"/>
          <w:shd w:val="clear" w:color="auto" w:fill="FFFFFF"/>
        </w:rPr>
        <w:t xml:space="preserve">his is evident in the </w:t>
      </w:r>
      <w:r w:rsidR="003A6049" w:rsidRPr="008E43B3">
        <w:rPr>
          <w:rFonts w:ascii="Times New Roman" w:eastAsia="Times New Roman" w:hAnsi="Times New Roman" w:cs="Times New Roman"/>
          <w:color w:val="000000" w:themeColor="text1"/>
          <w:shd w:val="clear" w:color="auto" w:fill="FFFFFF"/>
        </w:rPr>
        <w:t xml:space="preserve">finding of Greek-style helmets, armor, and shields in Etruscan tombs around this time. In particular the findings of the round </w:t>
      </w:r>
      <w:r w:rsidR="003A6049" w:rsidRPr="008E43B3">
        <w:rPr>
          <w:rFonts w:ascii="Times New Roman" w:eastAsia="Times New Roman" w:hAnsi="Times New Roman" w:cs="Times New Roman"/>
          <w:i/>
          <w:color w:val="000000" w:themeColor="text1"/>
          <w:shd w:val="clear" w:color="auto" w:fill="FFFFFF"/>
        </w:rPr>
        <w:t>hoplon</w:t>
      </w:r>
      <w:r w:rsidR="003A6049" w:rsidRPr="008E43B3">
        <w:rPr>
          <w:rFonts w:ascii="Times New Roman" w:eastAsia="Times New Roman" w:hAnsi="Times New Roman" w:cs="Times New Roman"/>
          <w:color w:val="000000" w:themeColor="text1"/>
          <w:shd w:val="clear" w:color="auto" w:fill="FFFFFF"/>
        </w:rPr>
        <w:t xml:space="preserve"> style shields and findings of Etruscan art that depict warriors in hoplite style armaments are strong indicators of Etruscan adoption of the Greek phalanx formation.</w:t>
      </w:r>
      <w:r w:rsidR="00371053" w:rsidRPr="008E43B3">
        <w:rPr>
          <w:rFonts w:ascii="Times New Roman" w:eastAsia="Times New Roman" w:hAnsi="Times New Roman" w:cs="Times New Roman"/>
          <w:color w:val="000000" w:themeColor="text1"/>
          <w:shd w:val="clear" w:color="auto" w:fill="FFFFFF"/>
        </w:rPr>
        <w:t xml:space="preserve"> As </w:t>
      </w:r>
      <w:r w:rsidR="00241F3F">
        <w:rPr>
          <w:rFonts w:ascii="Times New Roman" w:eastAsia="Times New Roman" w:hAnsi="Times New Roman" w:cs="Times New Roman"/>
          <w:color w:val="000000" w:themeColor="text1"/>
          <w:shd w:val="clear" w:color="auto" w:fill="FFFFFF"/>
        </w:rPr>
        <w:t xml:space="preserve">ancient </w:t>
      </w:r>
      <w:r w:rsidR="00573E5E" w:rsidRPr="008E43B3">
        <w:rPr>
          <w:rFonts w:ascii="Times New Roman" w:eastAsia="Times New Roman" w:hAnsi="Times New Roman" w:cs="Times New Roman"/>
          <w:color w:val="000000" w:themeColor="text1"/>
          <w:shd w:val="clear" w:color="auto" w:fill="FFFFFF"/>
        </w:rPr>
        <w:t xml:space="preserve">historians such as </w:t>
      </w:r>
      <w:r w:rsidR="00371053" w:rsidRPr="008E43B3">
        <w:rPr>
          <w:rFonts w:ascii="Times New Roman" w:eastAsia="Times New Roman" w:hAnsi="Times New Roman" w:cs="Times New Roman"/>
          <w:color w:val="000000" w:themeColor="text1"/>
          <w:shd w:val="clear" w:color="auto" w:fill="FFFFFF"/>
        </w:rPr>
        <w:t>Diodorus</w:t>
      </w:r>
      <w:r w:rsidR="00573E5E" w:rsidRPr="008E43B3">
        <w:rPr>
          <w:rFonts w:ascii="Times New Roman" w:eastAsia="Times New Roman" w:hAnsi="Times New Roman" w:cs="Times New Roman"/>
          <w:color w:val="000000" w:themeColor="text1"/>
          <w:shd w:val="clear" w:color="auto" w:fill="FFFFFF"/>
        </w:rPr>
        <w:t xml:space="preserve"> and</w:t>
      </w:r>
      <w:r w:rsidR="00371053" w:rsidRPr="008E43B3">
        <w:rPr>
          <w:rFonts w:ascii="Times New Roman" w:eastAsia="Times New Roman" w:hAnsi="Times New Roman" w:cs="Times New Roman"/>
          <w:color w:val="000000" w:themeColor="text1"/>
          <w:shd w:val="clear" w:color="auto" w:fill="FFFFFF"/>
        </w:rPr>
        <w:t xml:space="preserve"> </w:t>
      </w:r>
      <w:r w:rsidR="00573E5E" w:rsidRPr="008E43B3">
        <w:rPr>
          <w:rFonts w:ascii="Times New Roman" w:eastAsia="Times New Roman" w:hAnsi="Times New Roman" w:cs="Times New Roman"/>
          <w:color w:val="000000" w:themeColor="text1"/>
          <w:shd w:val="clear" w:color="auto" w:fill="FFFFFF"/>
        </w:rPr>
        <w:t>Athenaeus claim, Rome and Etruria clashed during the time in which Rome still had square shields, which would have been the tribal era</w:t>
      </w:r>
      <w:r w:rsidR="00241F3F">
        <w:rPr>
          <w:rFonts w:ascii="Times New Roman" w:eastAsia="Times New Roman" w:hAnsi="Times New Roman" w:cs="Times New Roman"/>
          <w:color w:val="000000" w:themeColor="text1"/>
          <w:shd w:val="clear" w:color="auto" w:fill="FFFFFF"/>
        </w:rPr>
        <w:t xml:space="preserve"> around the 7</w:t>
      </w:r>
      <w:r w:rsidR="00241F3F" w:rsidRPr="00241F3F">
        <w:rPr>
          <w:rFonts w:ascii="Times New Roman" w:eastAsia="Times New Roman" w:hAnsi="Times New Roman" w:cs="Times New Roman"/>
          <w:color w:val="000000" w:themeColor="text1"/>
          <w:shd w:val="clear" w:color="auto" w:fill="FFFFFF"/>
          <w:vertAlign w:val="superscript"/>
        </w:rPr>
        <w:t>th</w:t>
      </w:r>
      <w:r w:rsidR="00241F3F">
        <w:rPr>
          <w:rFonts w:ascii="Times New Roman" w:eastAsia="Times New Roman" w:hAnsi="Times New Roman" w:cs="Times New Roman"/>
          <w:color w:val="000000" w:themeColor="text1"/>
          <w:shd w:val="clear" w:color="auto" w:fill="FFFFFF"/>
        </w:rPr>
        <w:t xml:space="preserve"> century</w:t>
      </w:r>
      <w:r w:rsidR="00573E5E" w:rsidRPr="008E43B3">
        <w:rPr>
          <w:rFonts w:ascii="Times New Roman" w:eastAsia="Times New Roman" w:hAnsi="Times New Roman" w:cs="Times New Roman"/>
          <w:color w:val="000000" w:themeColor="text1"/>
          <w:shd w:val="clear" w:color="auto" w:fill="FFFFFF"/>
        </w:rPr>
        <w:t>, and so Rome was pressed to adopt the Etruscan bronze shields and phalanx formation. In doing so Rome managed to successfully fight back against their enemy, having themselves adopted the hoplite equipment and tactics.</w:t>
      </w:r>
      <w:r w:rsidR="00241F3F">
        <w:rPr>
          <w:rFonts w:ascii="Times New Roman" w:eastAsia="Times New Roman" w:hAnsi="Times New Roman" w:cs="Times New Roman"/>
          <w:color w:val="000000" w:themeColor="text1"/>
          <w:shd w:val="clear" w:color="auto" w:fill="FFFFFF"/>
        </w:rPr>
        <w:t xml:space="preserve"> This would be the first indication of Rome’s </w:t>
      </w:r>
      <w:r w:rsidR="001E54B1">
        <w:rPr>
          <w:rFonts w:ascii="Times New Roman" w:eastAsia="Times New Roman" w:hAnsi="Times New Roman" w:cs="Times New Roman"/>
          <w:color w:val="000000" w:themeColor="text1"/>
          <w:shd w:val="clear" w:color="auto" w:fill="FFFFFF"/>
        </w:rPr>
        <w:t>predilection</w:t>
      </w:r>
      <w:r w:rsidR="00241F3F">
        <w:rPr>
          <w:rFonts w:ascii="Times New Roman" w:eastAsia="Times New Roman" w:hAnsi="Times New Roman" w:cs="Times New Roman"/>
          <w:color w:val="000000" w:themeColor="text1"/>
          <w:shd w:val="clear" w:color="auto" w:fill="FFFFFF"/>
        </w:rPr>
        <w:t xml:space="preserve"> to </w:t>
      </w:r>
      <w:r w:rsidR="001E54B1">
        <w:rPr>
          <w:rFonts w:ascii="Times New Roman" w:eastAsia="Times New Roman" w:hAnsi="Times New Roman" w:cs="Times New Roman"/>
          <w:color w:val="000000" w:themeColor="text1"/>
          <w:shd w:val="clear" w:color="auto" w:fill="FFFFFF"/>
        </w:rPr>
        <w:lastRenderedPageBreak/>
        <w:t xml:space="preserve">rapidly </w:t>
      </w:r>
      <w:r w:rsidR="00241F3F">
        <w:rPr>
          <w:rFonts w:ascii="Times New Roman" w:eastAsia="Times New Roman" w:hAnsi="Times New Roman" w:cs="Times New Roman"/>
          <w:color w:val="000000" w:themeColor="text1"/>
          <w:shd w:val="clear" w:color="auto" w:fill="FFFFFF"/>
        </w:rPr>
        <w:t xml:space="preserve">adapting their </w:t>
      </w:r>
      <w:r w:rsidR="001E54B1">
        <w:rPr>
          <w:rFonts w:ascii="Times New Roman" w:eastAsia="Times New Roman" w:hAnsi="Times New Roman" w:cs="Times New Roman"/>
          <w:color w:val="000000" w:themeColor="text1"/>
          <w:shd w:val="clear" w:color="auto" w:fill="FFFFFF"/>
        </w:rPr>
        <w:t xml:space="preserve">army to meet the needs of a new obstacle, primarily by adopting their </w:t>
      </w:r>
      <w:r w:rsidR="005A53F2">
        <w:rPr>
          <w:rFonts w:ascii="Times New Roman" w:eastAsia="Times New Roman" w:hAnsi="Times New Roman" w:cs="Times New Roman"/>
          <w:color w:val="000000" w:themeColor="text1"/>
          <w:shd w:val="clear" w:color="auto" w:fill="FFFFFF"/>
        </w:rPr>
        <w:t>enemy’s</w:t>
      </w:r>
      <w:r w:rsidR="001E54B1">
        <w:rPr>
          <w:rFonts w:ascii="Times New Roman" w:eastAsia="Times New Roman" w:hAnsi="Times New Roman" w:cs="Times New Roman"/>
          <w:color w:val="000000" w:themeColor="text1"/>
          <w:shd w:val="clear" w:color="auto" w:fill="FFFFFF"/>
        </w:rPr>
        <w:t xml:space="preserve"> own techniques if possible.</w:t>
      </w:r>
    </w:p>
    <w:p w14:paraId="6C4B300F" w14:textId="77777777" w:rsidR="00573E5E" w:rsidRPr="008E43B3" w:rsidRDefault="00573E5E" w:rsidP="008E43B3">
      <w:pPr>
        <w:spacing w:line="480" w:lineRule="auto"/>
        <w:ind w:firstLine="720"/>
        <w:rPr>
          <w:rFonts w:ascii="Times New Roman" w:eastAsia="Times New Roman" w:hAnsi="Times New Roman" w:cs="Times New Roman"/>
          <w:color w:val="000000" w:themeColor="text1"/>
          <w:shd w:val="clear" w:color="auto" w:fill="FFFFFF"/>
        </w:rPr>
      </w:pPr>
    </w:p>
    <w:p w14:paraId="2EDF2D5E" w14:textId="390819DF" w:rsidR="00E75130" w:rsidRDefault="00573E5E" w:rsidP="008E43B3">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 xml:space="preserve">It is during this period that Rome’s army started to </w:t>
      </w:r>
      <w:r w:rsidR="0039329E" w:rsidRPr="008E43B3">
        <w:rPr>
          <w:rFonts w:ascii="Times New Roman" w:eastAsia="Times New Roman" w:hAnsi="Times New Roman" w:cs="Times New Roman"/>
          <w:color w:val="000000" w:themeColor="text1"/>
          <w:shd w:val="clear" w:color="auto" w:fill="FFFFFF"/>
        </w:rPr>
        <w:t>become a unified and compartmentalized army</w:t>
      </w:r>
      <w:r w:rsidRPr="008E43B3">
        <w:rPr>
          <w:rFonts w:ascii="Times New Roman" w:eastAsia="Times New Roman" w:hAnsi="Times New Roman" w:cs="Times New Roman"/>
          <w:color w:val="000000" w:themeColor="text1"/>
          <w:shd w:val="clear" w:color="auto" w:fill="FFFFFF"/>
        </w:rPr>
        <w:t xml:space="preserve">. During the tribal period there was no real distinctions or classifications between ranks and warriors nor any real </w:t>
      </w:r>
      <w:r w:rsidR="00A90E5A" w:rsidRPr="008E43B3">
        <w:rPr>
          <w:rFonts w:ascii="Times New Roman" w:eastAsia="Times New Roman" w:hAnsi="Times New Roman" w:cs="Times New Roman"/>
          <w:color w:val="000000" w:themeColor="text1"/>
          <w:shd w:val="clear" w:color="auto" w:fill="FFFFFF"/>
        </w:rPr>
        <w:t xml:space="preserve">standardization of equipment. But during this period of hoplite armaments, the emergence of this was seen. This was the time of Servius Tullius, the second Etruscan king of Rome and the king attributed with </w:t>
      </w:r>
      <w:r w:rsidR="00137CD8" w:rsidRPr="008E43B3">
        <w:rPr>
          <w:rFonts w:ascii="Times New Roman" w:eastAsia="Times New Roman" w:hAnsi="Times New Roman" w:cs="Times New Roman"/>
          <w:color w:val="000000" w:themeColor="text1"/>
          <w:shd w:val="clear" w:color="auto" w:fill="FFFFFF"/>
        </w:rPr>
        <w:t xml:space="preserve">the </w:t>
      </w:r>
      <w:r w:rsidR="00A90E5A" w:rsidRPr="008E43B3">
        <w:rPr>
          <w:rFonts w:ascii="Times New Roman" w:eastAsia="Times New Roman" w:hAnsi="Times New Roman" w:cs="Times New Roman"/>
          <w:color w:val="000000" w:themeColor="text1"/>
          <w:shd w:val="clear" w:color="auto" w:fill="FFFFFF"/>
        </w:rPr>
        <w:t xml:space="preserve">first </w:t>
      </w:r>
      <w:r w:rsidR="00137CD8" w:rsidRPr="008E43B3">
        <w:rPr>
          <w:rFonts w:ascii="Times New Roman" w:eastAsia="Times New Roman" w:hAnsi="Times New Roman" w:cs="Times New Roman"/>
          <w:color w:val="000000" w:themeColor="text1"/>
          <w:shd w:val="clear" w:color="auto" w:fill="FFFFFF"/>
        </w:rPr>
        <w:t>true classifications within</w:t>
      </w:r>
      <w:r w:rsidR="00A90E5A" w:rsidRPr="008E43B3">
        <w:rPr>
          <w:rFonts w:ascii="Times New Roman" w:eastAsia="Times New Roman" w:hAnsi="Times New Roman" w:cs="Times New Roman"/>
          <w:color w:val="000000" w:themeColor="text1"/>
          <w:shd w:val="clear" w:color="auto" w:fill="FFFFFF"/>
        </w:rPr>
        <w:t xml:space="preserve"> the Roman army</w:t>
      </w:r>
      <w:r w:rsidR="00137CD8" w:rsidRPr="008E43B3">
        <w:rPr>
          <w:rFonts w:ascii="Times New Roman" w:eastAsia="Times New Roman" w:hAnsi="Times New Roman" w:cs="Times New Roman"/>
          <w:color w:val="000000" w:themeColor="text1"/>
          <w:shd w:val="clear" w:color="auto" w:fill="FFFFFF"/>
        </w:rPr>
        <w:t xml:space="preserve">. </w:t>
      </w:r>
      <w:r w:rsidR="002459D7" w:rsidRPr="008E43B3">
        <w:rPr>
          <w:rFonts w:ascii="Times New Roman" w:eastAsia="Times New Roman" w:hAnsi="Times New Roman" w:cs="Times New Roman"/>
          <w:color w:val="000000" w:themeColor="text1"/>
          <w:shd w:val="clear" w:color="auto" w:fill="FFFFFF"/>
        </w:rPr>
        <w:t xml:space="preserve">He conducted the first census and using that he split the army into </w:t>
      </w:r>
      <w:r w:rsidR="0043625C">
        <w:rPr>
          <w:rFonts w:ascii="Times New Roman" w:eastAsia="Times New Roman" w:hAnsi="Times New Roman" w:cs="Times New Roman"/>
          <w:color w:val="000000" w:themeColor="text1"/>
          <w:shd w:val="clear" w:color="auto" w:fill="FFFFFF"/>
        </w:rPr>
        <w:t>five</w:t>
      </w:r>
      <w:r w:rsidR="0043625C" w:rsidRPr="008E43B3">
        <w:rPr>
          <w:rFonts w:ascii="Times New Roman" w:eastAsia="Times New Roman" w:hAnsi="Times New Roman" w:cs="Times New Roman"/>
          <w:color w:val="000000" w:themeColor="text1"/>
          <w:shd w:val="clear" w:color="auto" w:fill="FFFFFF"/>
        </w:rPr>
        <w:t xml:space="preserve"> </w:t>
      </w:r>
      <w:r w:rsidR="002459D7" w:rsidRPr="008E43B3">
        <w:rPr>
          <w:rFonts w:ascii="Times New Roman" w:eastAsia="Times New Roman" w:hAnsi="Times New Roman" w:cs="Times New Roman"/>
          <w:color w:val="000000" w:themeColor="text1"/>
          <w:shd w:val="clear" w:color="auto" w:fill="FFFFFF"/>
        </w:rPr>
        <w:t xml:space="preserve">major classes of infantry and a single class of cavalry based on the wealth of the soldier. This was important as the army was still entirely self-supplied and made up a of a seasonal levy of farmers. Because he classified the army </w:t>
      </w:r>
      <w:r w:rsidR="00E75130">
        <w:rPr>
          <w:rFonts w:ascii="Times New Roman" w:eastAsia="Times New Roman" w:hAnsi="Times New Roman" w:cs="Times New Roman"/>
          <w:color w:val="000000" w:themeColor="text1"/>
          <w:shd w:val="clear" w:color="auto" w:fill="FFFFFF"/>
        </w:rPr>
        <w:t xml:space="preserve">by </w:t>
      </w:r>
      <w:r w:rsidR="002459D7" w:rsidRPr="008E43B3">
        <w:rPr>
          <w:rFonts w:ascii="Times New Roman" w:eastAsia="Times New Roman" w:hAnsi="Times New Roman" w:cs="Times New Roman"/>
          <w:color w:val="000000" w:themeColor="text1"/>
          <w:shd w:val="clear" w:color="auto" w:fill="FFFFFF"/>
        </w:rPr>
        <w:t>wealth and not familial distinctions Tullius was capable of making an army with distinct units</w:t>
      </w:r>
      <w:r w:rsidR="004F39EC" w:rsidRPr="008E43B3">
        <w:rPr>
          <w:rFonts w:ascii="Times New Roman" w:eastAsia="Times New Roman" w:hAnsi="Times New Roman" w:cs="Times New Roman"/>
          <w:color w:val="000000" w:themeColor="text1"/>
          <w:shd w:val="clear" w:color="auto" w:fill="FFFFFF"/>
        </w:rPr>
        <w:t xml:space="preserve"> armed at a similar level even if not necessarily with the same exact gear</w:t>
      </w:r>
      <w:r w:rsidR="002459D7" w:rsidRPr="008E43B3">
        <w:rPr>
          <w:rFonts w:ascii="Times New Roman" w:eastAsia="Times New Roman" w:hAnsi="Times New Roman" w:cs="Times New Roman"/>
          <w:color w:val="000000" w:themeColor="text1"/>
          <w:shd w:val="clear" w:color="auto" w:fill="FFFFFF"/>
        </w:rPr>
        <w:t>, instead of a melting pot of random soldiers.</w:t>
      </w:r>
    </w:p>
    <w:p w14:paraId="22A1A17A" w14:textId="77777777" w:rsidR="00E75130" w:rsidRDefault="00E75130" w:rsidP="008E43B3">
      <w:pPr>
        <w:spacing w:line="480" w:lineRule="auto"/>
        <w:ind w:firstLine="720"/>
        <w:rPr>
          <w:rFonts w:ascii="Times New Roman" w:eastAsia="Times New Roman" w:hAnsi="Times New Roman" w:cs="Times New Roman"/>
          <w:color w:val="000000" w:themeColor="text1"/>
          <w:shd w:val="clear" w:color="auto" w:fill="FFFFFF"/>
        </w:rPr>
      </w:pPr>
    </w:p>
    <w:p w14:paraId="2F156D95" w14:textId="7E2439EC" w:rsidR="002E3AE3" w:rsidRDefault="002459D7" w:rsidP="00CC280E">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 xml:space="preserve">His classifications started with the richest Romans who made up the </w:t>
      </w:r>
      <w:r w:rsidRPr="008E43B3">
        <w:rPr>
          <w:rFonts w:ascii="Times New Roman" w:eastAsia="Times New Roman" w:hAnsi="Times New Roman" w:cs="Times New Roman"/>
          <w:i/>
          <w:color w:val="000000" w:themeColor="text1"/>
          <w:shd w:val="clear" w:color="auto" w:fill="FFFFFF"/>
        </w:rPr>
        <w:t xml:space="preserve">Equites </w:t>
      </w:r>
      <w:r w:rsidRPr="008E43B3">
        <w:rPr>
          <w:rFonts w:ascii="Times New Roman" w:eastAsia="Times New Roman" w:hAnsi="Times New Roman" w:cs="Times New Roman"/>
          <w:color w:val="000000" w:themeColor="text1"/>
          <w:shd w:val="clear" w:color="auto" w:fill="FFFFFF"/>
        </w:rPr>
        <w:t>or Equestrians and formed the cavalry of the Roman army</w:t>
      </w:r>
      <w:r w:rsidR="0039329E" w:rsidRPr="008E43B3">
        <w:rPr>
          <w:rFonts w:ascii="Times New Roman" w:eastAsia="Times New Roman" w:hAnsi="Times New Roman" w:cs="Times New Roman"/>
          <w:color w:val="000000" w:themeColor="text1"/>
          <w:shd w:val="clear" w:color="auto" w:fill="FFFFFF"/>
        </w:rPr>
        <w:t xml:space="preserve"> and then descended down to the poorest</w:t>
      </w:r>
      <w:r w:rsidRPr="008E43B3">
        <w:rPr>
          <w:rFonts w:ascii="Times New Roman" w:eastAsia="Times New Roman" w:hAnsi="Times New Roman" w:cs="Times New Roman"/>
          <w:color w:val="000000" w:themeColor="text1"/>
          <w:shd w:val="clear" w:color="auto" w:fill="FFFFFF"/>
        </w:rPr>
        <w:t xml:space="preserve">. Below </w:t>
      </w:r>
      <w:r w:rsidR="0039329E" w:rsidRPr="008E43B3">
        <w:rPr>
          <w:rFonts w:ascii="Times New Roman" w:eastAsia="Times New Roman" w:hAnsi="Times New Roman" w:cs="Times New Roman"/>
          <w:color w:val="000000" w:themeColor="text1"/>
          <w:shd w:val="clear" w:color="auto" w:fill="FFFFFF"/>
        </w:rPr>
        <w:t>the Equestrians</w:t>
      </w:r>
      <w:r w:rsidRPr="008E43B3">
        <w:rPr>
          <w:rFonts w:ascii="Times New Roman" w:eastAsia="Times New Roman" w:hAnsi="Times New Roman" w:cs="Times New Roman"/>
          <w:color w:val="000000" w:themeColor="text1"/>
          <w:shd w:val="clear" w:color="auto" w:fill="FFFFFF"/>
        </w:rPr>
        <w:t xml:space="preserve"> were the first class, armed with a breastplate, rounded shield, a sword, and a long spear these were the typically the class that formed the Etruscan and Greek inspired hoplites. </w:t>
      </w:r>
      <w:r w:rsidR="0039329E" w:rsidRPr="008E43B3">
        <w:rPr>
          <w:rFonts w:ascii="Times New Roman" w:eastAsia="Times New Roman" w:hAnsi="Times New Roman" w:cs="Times New Roman"/>
          <w:color w:val="000000" w:themeColor="text1"/>
          <w:shd w:val="clear" w:color="auto" w:fill="FFFFFF"/>
        </w:rPr>
        <w:t xml:space="preserve">The second class was similarly armed, albeit it is unlikely that they were capable of affording the entirety of the hoplite armaments most likely forgoing the breastplate and other armor. The third and fourth classes were even more lightly armed then the second, most probably </w:t>
      </w:r>
      <w:r w:rsidR="0039329E" w:rsidRPr="008E43B3">
        <w:rPr>
          <w:rFonts w:ascii="Times New Roman" w:eastAsia="Times New Roman" w:hAnsi="Times New Roman" w:cs="Times New Roman"/>
          <w:color w:val="000000" w:themeColor="text1"/>
          <w:shd w:val="clear" w:color="auto" w:fill="FFFFFF"/>
        </w:rPr>
        <w:lastRenderedPageBreak/>
        <w:t>solely using spears and javelins. The fifth class of infantry were the poorest and likely only armed with javelins, slings, and stones</w:t>
      </w:r>
      <w:r w:rsidR="004F39EC" w:rsidRPr="008E43B3">
        <w:rPr>
          <w:rFonts w:ascii="Times New Roman" w:eastAsia="Times New Roman" w:hAnsi="Times New Roman" w:cs="Times New Roman"/>
          <w:color w:val="000000" w:themeColor="text1"/>
          <w:shd w:val="clear" w:color="auto" w:fill="FFFFFF"/>
        </w:rPr>
        <w:t xml:space="preserve"> providing a rudimentary form of ranged unit.</w:t>
      </w:r>
    </w:p>
    <w:p w14:paraId="4ECF1F99" w14:textId="77777777" w:rsidR="00CC280E" w:rsidRPr="008E43B3" w:rsidRDefault="00CC280E" w:rsidP="00CC280E">
      <w:pPr>
        <w:spacing w:line="480" w:lineRule="auto"/>
        <w:ind w:firstLine="720"/>
        <w:rPr>
          <w:rFonts w:ascii="Times New Roman" w:eastAsia="Times New Roman" w:hAnsi="Times New Roman" w:cs="Times New Roman"/>
          <w:color w:val="000000" w:themeColor="text1"/>
          <w:shd w:val="clear" w:color="auto" w:fill="FFFFFF"/>
        </w:rPr>
      </w:pPr>
    </w:p>
    <w:p w14:paraId="77EDC31B" w14:textId="77777777" w:rsidR="00CC280E" w:rsidRDefault="009C5A30" w:rsidP="001E54B1">
      <w:pPr>
        <w:spacing w:line="480" w:lineRule="auto"/>
        <w:ind w:firstLine="720"/>
        <w:rPr>
          <w:rFonts w:ascii="Times New Roman" w:eastAsia="Times New Roman" w:hAnsi="Times New Roman" w:cs="Times New Roman"/>
          <w:color w:val="333333"/>
          <w:shd w:val="clear" w:color="auto" w:fill="FFFFFF"/>
        </w:rPr>
      </w:pPr>
      <w:r w:rsidRPr="008E43B3">
        <w:rPr>
          <w:rFonts w:ascii="Times New Roman" w:eastAsia="Times New Roman" w:hAnsi="Times New Roman" w:cs="Times New Roman"/>
          <w:color w:val="000000" w:themeColor="text1"/>
          <w:shd w:val="clear" w:color="auto" w:fill="FFFFFF"/>
        </w:rPr>
        <w:t>The hoplite formation worked for Rome for a little while, but it would not be long before its faults were presented to the Roman people in a particularly violent way.</w:t>
      </w:r>
      <w:r w:rsidR="004F39EC" w:rsidRPr="008E43B3">
        <w:rPr>
          <w:rFonts w:ascii="Times New Roman" w:eastAsia="Times New Roman" w:hAnsi="Times New Roman" w:cs="Times New Roman"/>
          <w:color w:val="000000" w:themeColor="text1"/>
          <w:shd w:val="clear" w:color="auto" w:fill="FFFFFF"/>
        </w:rPr>
        <w:t xml:space="preserve"> In 390 BC</w:t>
      </w:r>
      <w:r w:rsidR="002E3AE3" w:rsidRPr="008E43B3">
        <w:rPr>
          <w:rFonts w:ascii="Times New Roman" w:eastAsia="Times New Roman" w:hAnsi="Times New Roman" w:cs="Times New Roman"/>
          <w:color w:val="000000" w:themeColor="text1"/>
          <w:shd w:val="clear" w:color="auto" w:fill="FFFFFF"/>
        </w:rPr>
        <w:t>, some 120 years after the formation of the Roman Republic,</w:t>
      </w:r>
      <w:r w:rsidR="004F39EC" w:rsidRPr="008E43B3">
        <w:rPr>
          <w:rFonts w:ascii="Times New Roman" w:eastAsia="Times New Roman" w:hAnsi="Times New Roman" w:cs="Times New Roman"/>
          <w:color w:val="000000" w:themeColor="text1"/>
          <w:shd w:val="clear" w:color="auto" w:fill="FFFFFF"/>
        </w:rPr>
        <w:t xml:space="preserve"> a </w:t>
      </w:r>
      <w:r w:rsidR="002E3AE3" w:rsidRPr="008E43B3">
        <w:rPr>
          <w:rFonts w:ascii="Times New Roman" w:eastAsia="Times New Roman" w:hAnsi="Times New Roman" w:cs="Times New Roman"/>
          <w:color w:val="000000" w:themeColor="text1"/>
          <w:shd w:val="clear" w:color="auto" w:fill="FFFFFF"/>
        </w:rPr>
        <w:t>Gallic</w:t>
      </w:r>
      <w:r w:rsidR="004F39EC" w:rsidRPr="008E43B3">
        <w:rPr>
          <w:rFonts w:ascii="Times New Roman" w:eastAsia="Times New Roman" w:hAnsi="Times New Roman" w:cs="Times New Roman"/>
          <w:color w:val="000000" w:themeColor="text1"/>
          <w:shd w:val="clear" w:color="auto" w:fill="FFFFFF"/>
        </w:rPr>
        <w:t xml:space="preserve"> group called the Senones</w:t>
      </w:r>
      <w:r w:rsidR="002E3AE3" w:rsidRPr="008E43B3">
        <w:rPr>
          <w:rFonts w:ascii="Times New Roman" w:eastAsia="Times New Roman" w:hAnsi="Times New Roman" w:cs="Times New Roman"/>
          <w:color w:val="000000" w:themeColor="text1"/>
          <w:shd w:val="clear" w:color="auto" w:fill="FFFFFF"/>
        </w:rPr>
        <w:t xml:space="preserve"> led by their chieftain Brennus </w:t>
      </w:r>
      <w:r w:rsidR="004F39EC" w:rsidRPr="008E43B3">
        <w:rPr>
          <w:rFonts w:ascii="Times New Roman" w:eastAsia="Times New Roman" w:hAnsi="Times New Roman" w:cs="Times New Roman"/>
          <w:color w:val="000000" w:themeColor="text1"/>
          <w:shd w:val="clear" w:color="auto" w:fill="FFFFFF"/>
        </w:rPr>
        <w:t>swept in through Northern Italy</w:t>
      </w:r>
      <w:r w:rsidR="002E3B72" w:rsidRPr="008E43B3">
        <w:rPr>
          <w:rFonts w:ascii="Times New Roman" w:eastAsia="Times New Roman" w:hAnsi="Times New Roman" w:cs="Times New Roman"/>
          <w:color w:val="000000" w:themeColor="text1"/>
          <w:shd w:val="clear" w:color="auto" w:fill="FFFFFF"/>
        </w:rPr>
        <w:t>. The Romans, arrogantly believing that no barbarian army could beat them, failed to raise and train their levy in sufficient time to successfully combat th</w:t>
      </w:r>
      <w:r w:rsidR="0043625C">
        <w:rPr>
          <w:rFonts w:ascii="Times New Roman" w:eastAsia="Times New Roman" w:hAnsi="Times New Roman" w:cs="Times New Roman"/>
          <w:color w:val="000000" w:themeColor="text1"/>
          <w:shd w:val="clear" w:color="auto" w:fill="FFFFFF"/>
        </w:rPr>
        <w:t>e</w:t>
      </w:r>
      <w:r w:rsidR="002E3B72" w:rsidRPr="008E43B3">
        <w:rPr>
          <w:rFonts w:ascii="Times New Roman" w:eastAsia="Times New Roman" w:hAnsi="Times New Roman" w:cs="Times New Roman"/>
          <w:color w:val="000000" w:themeColor="text1"/>
          <w:shd w:val="clear" w:color="auto" w:fill="FFFFFF"/>
        </w:rPr>
        <w:t xml:space="preserve"> Senones. The army was beaten and scattered, and the Senones proceeded to sack Rome itself</w:t>
      </w:r>
      <w:ins w:id="1" w:author="Colin Mettler" w:date="2019-04-09T09:56:00Z">
        <w:r w:rsidR="0043625C">
          <w:rPr>
            <w:rFonts w:ascii="Times New Roman" w:eastAsia="Times New Roman" w:hAnsi="Times New Roman" w:cs="Times New Roman"/>
            <w:color w:val="000000" w:themeColor="text1"/>
            <w:shd w:val="clear" w:color="auto" w:fill="FFFFFF"/>
          </w:rPr>
          <w:t>,</w:t>
        </w:r>
      </w:ins>
      <w:r w:rsidR="002E3B72" w:rsidRPr="008E43B3">
        <w:rPr>
          <w:rFonts w:ascii="Times New Roman" w:eastAsia="Times New Roman" w:hAnsi="Times New Roman" w:cs="Times New Roman"/>
          <w:color w:val="000000" w:themeColor="text1"/>
          <w:shd w:val="clear" w:color="auto" w:fill="FFFFFF"/>
        </w:rPr>
        <w:t xml:space="preserve"> only being driven off after a heavy ransom was paid.</w:t>
      </w:r>
      <w:r w:rsidR="002E3B72" w:rsidRPr="008E43B3">
        <w:rPr>
          <w:rFonts w:ascii="Times New Roman" w:eastAsia="Times New Roman" w:hAnsi="Times New Roman" w:cs="Times New Roman"/>
          <w:color w:val="333333"/>
          <w:shd w:val="clear" w:color="auto" w:fill="FFFFFF"/>
        </w:rPr>
        <w:t xml:space="preserve"> </w:t>
      </w:r>
      <w:r w:rsidR="003418C7" w:rsidRPr="008E43B3">
        <w:rPr>
          <w:rFonts w:ascii="Times New Roman" w:eastAsia="Times New Roman" w:hAnsi="Times New Roman" w:cs="Times New Roman"/>
          <w:color w:val="333333"/>
          <w:shd w:val="clear" w:color="auto" w:fill="FFFFFF"/>
        </w:rPr>
        <w:t>It was after the sacking of Rome, under the leadership of Marcus Furius Camillus</w:t>
      </w:r>
      <w:r w:rsidR="0043625C">
        <w:rPr>
          <w:rFonts w:ascii="Times New Roman" w:eastAsia="Times New Roman" w:hAnsi="Times New Roman" w:cs="Times New Roman"/>
          <w:color w:val="333333"/>
          <w:shd w:val="clear" w:color="auto" w:fill="FFFFFF"/>
        </w:rPr>
        <w:t>,</w:t>
      </w:r>
      <w:r w:rsidR="003418C7" w:rsidRPr="008E43B3">
        <w:rPr>
          <w:rFonts w:ascii="Times New Roman" w:eastAsia="Times New Roman" w:hAnsi="Times New Roman" w:cs="Times New Roman"/>
          <w:color w:val="333333"/>
          <w:shd w:val="clear" w:color="auto" w:fill="FFFFFF"/>
        </w:rPr>
        <w:t xml:space="preserve"> that Rome started to change their militar</w:t>
      </w:r>
      <w:r w:rsidR="0043625C">
        <w:rPr>
          <w:rFonts w:ascii="Times New Roman" w:eastAsia="Times New Roman" w:hAnsi="Times New Roman" w:cs="Times New Roman"/>
          <w:color w:val="333333"/>
          <w:shd w:val="clear" w:color="auto" w:fill="FFFFFF"/>
        </w:rPr>
        <w:t>y’s</w:t>
      </w:r>
      <w:r w:rsidR="003418C7" w:rsidRPr="008E43B3">
        <w:rPr>
          <w:rFonts w:ascii="Times New Roman" w:eastAsia="Times New Roman" w:hAnsi="Times New Roman" w:cs="Times New Roman"/>
          <w:color w:val="333333"/>
          <w:shd w:val="clear" w:color="auto" w:fill="FFFFFF"/>
        </w:rPr>
        <w:t xml:space="preserve"> structure.</w:t>
      </w:r>
      <w:r w:rsidR="00CC280E">
        <w:rPr>
          <w:rFonts w:ascii="Times New Roman" w:eastAsia="Times New Roman" w:hAnsi="Times New Roman" w:cs="Times New Roman"/>
          <w:color w:val="333333"/>
          <w:shd w:val="clear" w:color="auto" w:fill="FFFFFF"/>
        </w:rPr>
        <w:t xml:space="preserve"> It was the beginning of the end for the Roman hoplite, although they would not be completely removed for quite a while yet.</w:t>
      </w:r>
    </w:p>
    <w:p w14:paraId="25C311D3" w14:textId="77777777" w:rsidR="00CC280E" w:rsidRDefault="00CC280E" w:rsidP="001E54B1">
      <w:pPr>
        <w:spacing w:line="480" w:lineRule="auto"/>
        <w:ind w:firstLine="720"/>
        <w:rPr>
          <w:rFonts w:ascii="Times New Roman" w:eastAsia="Times New Roman" w:hAnsi="Times New Roman" w:cs="Times New Roman"/>
          <w:color w:val="333333"/>
          <w:shd w:val="clear" w:color="auto" w:fill="FFFFFF"/>
        </w:rPr>
      </w:pPr>
    </w:p>
    <w:p w14:paraId="719C0890" w14:textId="702767BA" w:rsidR="001E54B1" w:rsidRDefault="00CC280E" w:rsidP="001E54B1">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The change between Roman hoplite to Manipular legion is</w:t>
      </w:r>
      <w:r w:rsidR="003418C7" w:rsidRPr="008E43B3">
        <w:rPr>
          <w:rFonts w:ascii="Times New Roman" w:eastAsia="Times New Roman" w:hAnsi="Times New Roman" w:cs="Times New Roman"/>
          <w:color w:val="333333"/>
          <w:shd w:val="clear" w:color="auto" w:fill="FFFFFF"/>
        </w:rPr>
        <w:t xml:space="preserve"> traditionally accepted as having been finalized</w:t>
      </w:r>
      <w:r w:rsidR="007B37F8" w:rsidRPr="008E43B3">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at</w:t>
      </w:r>
      <w:r w:rsidR="007B37F8" w:rsidRPr="008E43B3">
        <w:rPr>
          <w:rFonts w:ascii="Times New Roman" w:eastAsia="Times New Roman" w:hAnsi="Times New Roman" w:cs="Times New Roman"/>
          <w:color w:val="333333"/>
          <w:shd w:val="clear" w:color="auto" w:fill="FFFFFF"/>
        </w:rPr>
        <w:t xml:space="preserve"> the </w:t>
      </w:r>
      <w:r>
        <w:rPr>
          <w:rFonts w:ascii="Times New Roman" w:eastAsia="Times New Roman" w:hAnsi="Times New Roman" w:cs="Times New Roman"/>
          <w:color w:val="333333"/>
          <w:shd w:val="clear" w:color="auto" w:fill="FFFFFF"/>
        </w:rPr>
        <w:t xml:space="preserve">end of the </w:t>
      </w:r>
      <w:r w:rsidR="007B37F8" w:rsidRPr="008E43B3">
        <w:rPr>
          <w:rFonts w:ascii="Times New Roman" w:eastAsia="Times New Roman" w:hAnsi="Times New Roman" w:cs="Times New Roman"/>
          <w:color w:val="333333"/>
          <w:shd w:val="clear" w:color="auto" w:fill="FFFFFF"/>
        </w:rPr>
        <w:t>Samnite Wars</w:t>
      </w:r>
      <w:r w:rsidR="00884483" w:rsidRPr="008E43B3">
        <w:rPr>
          <w:rFonts w:ascii="Times New Roman" w:eastAsia="Times New Roman" w:hAnsi="Times New Roman" w:cs="Times New Roman"/>
          <w:color w:val="333333"/>
          <w:shd w:val="clear" w:color="auto" w:fill="FFFFFF"/>
        </w:rPr>
        <w:t xml:space="preserve"> around 290 BC</w:t>
      </w:r>
      <w:r w:rsidR="007B37F8" w:rsidRPr="008E43B3">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These were a series of wars against the Samnite civilization of central Italy between 343 BC and 290 BC. Samnium, the territory of the Samnites, </w:t>
      </w:r>
      <w:r w:rsidR="007B37F8" w:rsidRPr="008E43B3">
        <w:rPr>
          <w:rFonts w:ascii="Times New Roman" w:eastAsia="Times New Roman" w:hAnsi="Times New Roman" w:cs="Times New Roman"/>
          <w:color w:val="333333"/>
          <w:shd w:val="clear" w:color="auto" w:fill="FFFFFF"/>
        </w:rPr>
        <w:t xml:space="preserve">resided in </w:t>
      </w:r>
      <w:r w:rsidR="00884483" w:rsidRPr="008E43B3">
        <w:rPr>
          <w:rFonts w:ascii="Times New Roman" w:eastAsia="Times New Roman" w:hAnsi="Times New Roman" w:cs="Times New Roman"/>
          <w:color w:val="333333"/>
          <w:shd w:val="clear" w:color="auto" w:fill="FFFFFF"/>
        </w:rPr>
        <w:t xml:space="preserve">the </w:t>
      </w:r>
      <w:r w:rsidR="007B37F8" w:rsidRPr="008E43B3">
        <w:rPr>
          <w:rFonts w:ascii="Times New Roman" w:eastAsia="Times New Roman" w:hAnsi="Times New Roman" w:cs="Times New Roman"/>
          <w:color w:val="333333"/>
          <w:shd w:val="clear" w:color="auto" w:fill="FFFFFF"/>
        </w:rPr>
        <w:t xml:space="preserve">hilly terrain </w:t>
      </w:r>
      <w:r w:rsidR="00884483" w:rsidRPr="008E43B3">
        <w:rPr>
          <w:rFonts w:ascii="Times New Roman" w:eastAsia="Times New Roman" w:hAnsi="Times New Roman" w:cs="Times New Roman"/>
          <w:color w:val="333333"/>
          <w:shd w:val="clear" w:color="auto" w:fill="FFFFFF"/>
        </w:rPr>
        <w:t>of</w:t>
      </w:r>
      <w:r w:rsidR="007B37F8" w:rsidRPr="008E43B3">
        <w:rPr>
          <w:rFonts w:ascii="Times New Roman" w:eastAsia="Times New Roman" w:hAnsi="Times New Roman" w:cs="Times New Roman"/>
          <w:color w:val="333333"/>
          <w:shd w:val="clear" w:color="auto" w:fill="FFFFFF"/>
        </w:rPr>
        <w:t xml:space="preserve"> central Italy</w:t>
      </w:r>
      <w:r>
        <w:rPr>
          <w:rFonts w:ascii="Times New Roman" w:eastAsia="Times New Roman" w:hAnsi="Times New Roman" w:cs="Times New Roman"/>
          <w:color w:val="333333"/>
          <w:shd w:val="clear" w:color="auto" w:fill="FFFFFF"/>
        </w:rPr>
        <w:t>. This was a particularly hilly and uneven terrain which was a problem as w</w:t>
      </w:r>
      <w:r w:rsidR="007B37F8" w:rsidRPr="008E43B3">
        <w:rPr>
          <w:rFonts w:ascii="Times New Roman" w:eastAsia="Times New Roman" w:hAnsi="Times New Roman" w:cs="Times New Roman"/>
          <w:color w:val="333333"/>
          <w:shd w:val="clear" w:color="auto" w:fill="FFFFFF"/>
        </w:rPr>
        <w:t>hile Rome had been slowly adapting and changing their army since the sack of Rome by the Senones in 390 BC</w:t>
      </w:r>
      <w:r>
        <w:rPr>
          <w:rFonts w:ascii="Times New Roman" w:eastAsia="Times New Roman" w:hAnsi="Times New Roman" w:cs="Times New Roman"/>
          <w:color w:val="333333"/>
          <w:shd w:val="clear" w:color="auto" w:fill="FFFFFF"/>
        </w:rPr>
        <w:t>,</w:t>
      </w:r>
      <w:r w:rsidR="007B37F8" w:rsidRPr="008E43B3">
        <w:rPr>
          <w:rFonts w:ascii="Times New Roman" w:eastAsia="Times New Roman" w:hAnsi="Times New Roman" w:cs="Times New Roman"/>
          <w:color w:val="333333"/>
          <w:shd w:val="clear" w:color="auto" w:fill="FFFFFF"/>
        </w:rPr>
        <w:t xml:space="preserve"> they were still primarily using the phalanx style formation</w:t>
      </w:r>
      <w:r>
        <w:rPr>
          <w:rFonts w:ascii="Times New Roman" w:eastAsia="Times New Roman" w:hAnsi="Times New Roman" w:cs="Times New Roman"/>
          <w:color w:val="333333"/>
          <w:shd w:val="clear" w:color="auto" w:fill="FFFFFF"/>
        </w:rPr>
        <w:t xml:space="preserve"> during the beginning of these wars. T</w:t>
      </w:r>
      <w:r w:rsidR="007B37F8" w:rsidRPr="008E43B3">
        <w:rPr>
          <w:rFonts w:ascii="Times New Roman" w:eastAsia="Times New Roman" w:hAnsi="Times New Roman" w:cs="Times New Roman"/>
          <w:color w:val="333333"/>
          <w:shd w:val="clear" w:color="auto" w:fill="FFFFFF"/>
        </w:rPr>
        <w:t>he phalanx</w:t>
      </w:r>
      <w:r>
        <w:rPr>
          <w:rFonts w:ascii="Times New Roman" w:eastAsia="Times New Roman" w:hAnsi="Times New Roman" w:cs="Times New Roman"/>
          <w:color w:val="333333"/>
          <w:shd w:val="clear" w:color="auto" w:fill="FFFFFF"/>
        </w:rPr>
        <w:t>,</w:t>
      </w:r>
      <w:r w:rsidR="007B37F8" w:rsidRPr="008E43B3">
        <w:rPr>
          <w:rFonts w:ascii="Times New Roman" w:eastAsia="Times New Roman" w:hAnsi="Times New Roman" w:cs="Times New Roman"/>
          <w:color w:val="333333"/>
          <w:shd w:val="clear" w:color="auto" w:fill="FFFFFF"/>
        </w:rPr>
        <w:t xml:space="preserve"> while powerful on flat</w:t>
      </w:r>
      <w:r w:rsidR="00884483" w:rsidRPr="008E43B3">
        <w:rPr>
          <w:rFonts w:ascii="Times New Roman" w:eastAsia="Times New Roman" w:hAnsi="Times New Roman" w:cs="Times New Roman"/>
          <w:color w:val="333333"/>
          <w:shd w:val="clear" w:color="auto" w:fill="FFFFFF"/>
        </w:rPr>
        <w:t xml:space="preserve"> wide</w:t>
      </w:r>
      <w:r w:rsidR="007B37F8" w:rsidRPr="008E43B3">
        <w:rPr>
          <w:rFonts w:ascii="Times New Roman" w:eastAsia="Times New Roman" w:hAnsi="Times New Roman" w:cs="Times New Roman"/>
          <w:color w:val="333333"/>
          <w:shd w:val="clear" w:color="auto" w:fill="FFFFFF"/>
        </w:rPr>
        <w:t xml:space="preserve"> </w:t>
      </w:r>
      <w:r w:rsidR="00884483" w:rsidRPr="008E43B3">
        <w:rPr>
          <w:rFonts w:ascii="Times New Roman" w:eastAsia="Times New Roman" w:hAnsi="Times New Roman" w:cs="Times New Roman"/>
          <w:color w:val="333333"/>
          <w:shd w:val="clear" w:color="auto" w:fill="FFFFFF"/>
        </w:rPr>
        <w:t>grasslands</w:t>
      </w:r>
      <w:r>
        <w:rPr>
          <w:rFonts w:ascii="Times New Roman" w:eastAsia="Times New Roman" w:hAnsi="Times New Roman" w:cs="Times New Roman"/>
          <w:color w:val="333333"/>
          <w:shd w:val="clear" w:color="auto" w:fill="FFFFFF"/>
        </w:rPr>
        <w:t>,</w:t>
      </w:r>
      <w:r w:rsidR="007B37F8" w:rsidRPr="008E43B3">
        <w:rPr>
          <w:rFonts w:ascii="Times New Roman" w:eastAsia="Times New Roman" w:hAnsi="Times New Roman" w:cs="Times New Roman"/>
          <w:color w:val="333333"/>
          <w:shd w:val="clear" w:color="auto" w:fill="FFFFFF"/>
        </w:rPr>
        <w:t xml:space="preserve"> is easily disrupted </w:t>
      </w:r>
      <w:r w:rsidR="00884483" w:rsidRPr="008E43B3">
        <w:rPr>
          <w:rFonts w:ascii="Times New Roman" w:eastAsia="Times New Roman" w:hAnsi="Times New Roman" w:cs="Times New Roman"/>
          <w:color w:val="333333"/>
          <w:shd w:val="clear" w:color="auto" w:fill="FFFFFF"/>
        </w:rPr>
        <w:t xml:space="preserve">when on uneven terrain due to the heavy inflexible nature of the formation. </w:t>
      </w:r>
      <w:r w:rsidR="007B37F8" w:rsidRPr="008E43B3">
        <w:rPr>
          <w:rFonts w:ascii="Times New Roman" w:eastAsia="Times New Roman" w:hAnsi="Times New Roman" w:cs="Times New Roman"/>
          <w:color w:val="333333"/>
          <w:shd w:val="clear" w:color="auto" w:fill="FFFFFF"/>
        </w:rPr>
        <w:t>This lead to the Samnites</w:t>
      </w:r>
      <w:r w:rsidR="00884483" w:rsidRPr="008E43B3">
        <w:rPr>
          <w:rFonts w:ascii="Times New Roman" w:eastAsia="Times New Roman" w:hAnsi="Times New Roman" w:cs="Times New Roman"/>
          <w:color w:val="333333"/>
          <w:shd w:val="clear" w:color="auto" w:fill="FFFFFF"/>
        </w:rPr>
        <w:t xml:space="preserve">, whose military was already adapted to the terrain of </w:t>
      </w:r>
      <w:r w:rsidR="00884483" w:rsidRPr="008E43B3">
        <w:rPr>
          <w:rFonts w:ascii="Times New Roman" w:eastAsia="Times New Roman" w:hAnsi="Times New Roman" w:cs="Times New Roman"/>
          <w:color w:val="333333"/>
          <w:shd w:val="clear" w:color="auto" w:fill="FFFFFF"/>
        </w:rPr>
        <w:lastRenderedPageBreak/>
        <w:t>their homelands,</w:t>
      </w:r>
      <w:r w:rsidR="007B37F8" w:rsidRPr="008E43B3">
        <w:rPr>
          <w:rFonts w:ascii="Times New Roman" w:eastAsia="Times New Roman" w:hAnsi="Times New Roman" w:cs="Times New Roman"/>
          <w:color w:val="333333"/>
          <w:shd w:val="clear" w:color="auto" w:fill="FFFFFF"/>
        </w:rPr>
        <w:t xml:space="preserve"> making some early victories, something that Rome couldn’t let continue to happen. So, Rome, in their typical fashion of adapting enemy techniques, took inspiration from the Samnites and the end result was the Manipular formation of the Roman army, also called the Polybian formation because the best description comes from the </w:t>
      </w:r>
      <w:r w:rsidR="00AA7843" w:rsidRPr="008E43B3">
        <w:rPr>
          <w:rFonts w:ascii="Times New Roman" w:eastAsia="Times New Roman" w:hAnsi="Times New Roman" w:cs="Times New Roman"/>
          <w:color w:val="333333"/>
          <w:shd w:val="clear" w:color="auto" w:fill="FFFFFF"/>
        </w:rPr>
        <w:t>Greek</w:t>
      </w:r>
      <w:r w:rsidR="007B37F8" w:rsidRPr="008E43B3">
        <w:rPr>
          <w:rFonts w:ascii="Times New Roman" w:eastAsia="Times New Roman" w:hAnsi="Times New Roman" w:cs="Times New Roman"/>
          <w:color w:val="333333"/>
          <w:shd w:val="clear" w:color="auto" w:fill="FFFFFF"/>
        </w:rPr>
        <w:t xml:space="preserve"> historian Polybus.</w:t>
      </w:r>
      <w:r w:rsidR="00190378" w:rsidRPr="008E43B3">
        <w:rPr>
          <w:rFonts w:ascii="Times New Roman" w:eastAsia="Times New Roman" w:hAnsi="Times New Roman" w:cs="Times New Roman"/>
          <w:color w:val="333333"/>
          <w:shd w:val="clear" w:color="auto" w:fill="FFFFFF"/>
        </w:rPr>
        <w:t xml:space="preserve"> This</w:t>
      </w:r>
      <w:r>
        <w:rPr>
          <w:rFonts w:ascii="Times New Roman" w:eastAsia="Times New Roman" w:hAnsi="Times New Roman" w:cs="Times New Roman"/>
          <w:color w:val="333333"/>
          <w:shd w:val="clear" w:color="auto" w:fill="FFFFFF"/>
        </w:rPr>
        <w:t xml:space="preserve"> </w:t>
      </w:r>
      <w:r w:rsidR="00190378" w:rsidRPr="008E43B3">
        <w:rPr>
          <w:rFonts w:ascii="Times New Roman" w:eastAsia="Times New Roman" w:hAnsi="Times New Roman" w:cs="Times New Roman"/>
          <w:color w:val="333333"/>
          <w:shd w:val="clear" w:color="auto" w:fill="FFFFFF"/>
        </w:rPr>
        <w:t>legion would last until the Marian reforms</w:t>
      </w:r>
      <w:r w:rsidR="00884483" w:rsidRPr="008E43B3">
        <w:rPr>
          <w:rFonts w:ascii="Times New Roman" w:eastAsia="Times New Roman" w:hAnsi="Times New Roman" w:cs="Times New Roman"/>
          <w:color w:val="333333"/>
          <w:shd w:val="clear" w:color="auto" w:fill="FFFFFF"/>
        </w:rPr>
        <w:t xml:space="preserve"> of the 2</w:t>
      </w:r>
      <w:r w:rsidR="00884483" w:rsidRPr="008E43B3">
        <w:rPr>
          <w:rFonts w:ascii="Times New Roman" w:eastAsia="Times New Roman" w:hAnsi="Times New Roman" w:cs="Times New Roman"/>
          <w:color w:val="333333"/>
          <w:shd w:val="clear" w:color="auto" w:fill="FFFFFF"/>
          <w:vertAlign w:val="superscript"/>
        </w:rPr>
        <w:t>nd</w:t>
      </w:r>
      <w:r w:rsidR="00884483" w:rsidRPr="008E43B3">
        <w:rPr>
          <w:rFonts w:ascii="Times New Roman" w:eastAsia="Times New Roman" w:hAnsi="Times New Roman" w:cs="Times New Roman"/>
          <w:color w:val="333333"/>
          <w:shd w:val="clear" w:color="auto" w:fill="FFFFFF"/>
        </w:rPr>
        <w:t xml:space="preserve"> century </w:t>
      </w:r>
      <w:r w:rsidR="009349FC" w:rsidRPr="008E43B3">
        <w:rPr>
          <w:rFonts w:ascii="Times New Roman" w:eastAsia="Times New Roman" w:hAnsi="Times New Roman" w:cs="Times New Roman"/>
          <w:color w:val="333333"/>
          <w:shd w:val="clear" w:color="auto" w:fill="FFFFFF"/>
        </w:rPr>
        <w:t>BC and</w:t>
      </w:r>
      <w:r w:rsidR="00884483" w:rsidRPr="008E43B3">
        <w:rPr>
          <w:rFonts w:ascii="Times New Roman" w:eastAsia="Times New Roman" w:hAnsi="Times New Roman" w:cs="Times New Roman"/>
          <w:color w:val="333333"/>
          <w:shd w:val="clear" w:color="auto" w:fill="FFFFFF"/>
        </w:rPr>
        <w:t xml:space="preserve"> allowed the Roman Republic to </w:t>
      </w:r>
      <w:r>
        <w:rPr>
          <w:rFonts w:ascii="Times New Roman" w:eastAsia="Times New Roman" w:hAnsi="Times New Roman" w:cs="Times New Roman"/>
          <w:color w:val="333333"/>
          <w:shd w:val="clear" w:color="auto" w:fill="FFFFFF"/>
        </w:rPr>
        <w:t xml:space="preserve">gain and </w:t>
      </w:r>
      <w:r w:rsidR="00884483" w:rsidRPr="008E43B3">
        <w:rPr>
          <w:rFonts w:ascii="Times New Roman" w:eastAsia="Times New Roman" w:hAnsi="Times New Roman" w:cs="Times New Roman"/>
          <w:color w:val="333333"/>
          <w:shd w:val="clear" w:color="auto" w:fill="FFFFFF"/>
        </w:rPr>
        <w:t>maintain such military dominance.</w:t>
      </w:r>
      <w:r w:rsidR="001772B2" w:rsidRPr="008E43B3">
        <w:rPr>
          <w:rFonts w:ascii="Times New Roman" w:eastAsia="Times New Roman" w:hAnsi="Times New Roman" w:cs="Times New Roman"/>
          <w:color w:val="333333"/>
          <w:shd w:val="clear" w:color="auto" w:fill="FFFFFF"/>
        </w:rPr>
        <w:t xml:space="preserve"> While the soldiers of the Manipular legions were still required to pay for their own armaments and were still levied landowners, they were also the first forces of the Roman army to be required to stay on campaign even during the farming season – a star</w:t>
      </w:r>
      <w:r w:rsidR="00E75130">
        <w:rPr>
          <w:rFonts w:ascii="Times New Roman" w:eastAsia="Times New Roman" w:hAnsi="Times New Roman" w:cs="Times New Roman"/>
          <w:color w:val="333333"/>
          <w:shd w:val="clear" w:color="auto" w:fill="FFFFFF"/>
        </w:rPr>
        <w:t xml:space="preserve">k </w:t>
      </w:r>
      <w:r w:rsidR="001772B2" w:rsidRPr="008E43B3">
        <w:rPr>
          <w:rFonts w:ascii="Times New Roman" w:eastAsia="Times New Roman" w:hAnsi="Times New Roman" w:cs="Times New Roman"/>
          <w:color w:val="333333"/>
          <w:shd w:val="clear" w:color="auto" w:fill="FFFFFF"/>
        </w:rPr>
        <w:t xml:space="preserve">contrast to the seasonal armies of the earlier Roman people. Because of this it is likely that it was sometime during the inception of this army that military pay was first introduced, and so instead of being classified based on their family’s wealth these new soldiers were primarily classified based on their level of experience. </w:t>
      </w:r>
      <w:r w:rsidR="000C7109" w:rsidRPr="008E43B3">
        <w:rPr>
          <w:rFonts w:ascii="Times New Roman" w:eastAsia="Times New Roman" w:hAnsi="Times New Roman" w:cs="Times New Roman"/>
          <w:color w:val="333333"/>
          <w:shd w:val="clear" w:color="auto" w:fill="FFFFFF"/>
        </w:rPr>
        <w:t>This also made for an army with more homogenous armaments, although not quite standardized.</w:t>
      </w:r>
    </w:p>
    <w:p w14:paraId="3941FC24" w14:textId="77777777" w:rsidR="001E54B1" w:rsidRDefault="001E54B1" w:rsidP="001E54B1">
      <w:pPr>
        <w:spacing w:line="480" w:lineRule="auto"/>
        <w:ind w:firstLine="720"/>
        <w:rPr>
          <w:rFonts w:ascii="Times New Roman" w:eastAsia="Times New Roman" w:hAnsi="Times New Roman" w:cs="Times New Roman"/>
          <w:color w:val="333333"/>
          <w:shd w:val="clear" w:color="auto" w:fill="FFFFFF"/>
        </w:rPr>
      </w:pPr>
    </w:p>
    <w:p w14:paraId="5C154107" w14:textId="29271F80" w:rsidR="001E54B1" w:rsidRDefault="001E54B1" w:rsidP="001E54B1">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The Manipular legions</w:t>
      </w:r>
      <w:r w:rsidRPr="008E43B3">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was split into 5 distinct classes. The first class were the</w:t>
      </w:r>
      <w:r>
        <w:rPr>
          <w:rFonts w:ascii="Times New Roman" w:eastAsia="Times New Roman" w:hAnsi="Times New Roman" w:cs="Times New Roman"/>
          <w:i/>
          <w:color w:val="333333"/>
          <w:shd w:val="clear" w:color="auto" w:fill="FFFFFF"/>
        </w:rPr>
        <w:t xml:space="preserve"> Equites</w:t>
      </w:r>
      <w:r>
        <w:rPr>
          <w:rFonts w:ascii="Times New Roman" w:eastAsia="Times New Roman" w:hAnsi="Times New Roman" w:cs="Times New Roman"/>
          <w:color w:val="333333"/>
          <w:shd w:val="clear" w:color="auto" w:fill="FFFFFF"/>
        </w:rPr>
        <w:t xml:space="preserve">, who were still made up of the rich Equestrian class of Roman citizen and formed the </w:t>
      </w:r>
      <w:r w:rsidR="00E93818">
        <w:rPr>
          <w:rFonts w:ascii="Times New Roman" w:eastAsia="Times New Roman" w:hAnsi="Times New Roman" w:cs="Times New Roman"/>
          <w:color w:val="333333"/>
          <w:shd w:val="clear" w:color="auto" w:fill="FFFFFF"/>
        </w:rPr>
        <w:t>cavalry of the Roman army.</w:t>
      </w:r>
      <w:r w:rsidR="00E93818" w:rsidRPr="00E93818">
        <w:rPr>
          <w:rFonts w:ascii="Times New Roman" w:eastAsia="Times New Roman" w:hAnsi="Times New Roman" w:cs="Times New Roman"/>
          <w:color w:val="333333"/>
          <w:shd w:val="clear" w:color="auto" w:fill="FFFFFF"/>
        </w:rPr>
        <w:t xml:space="preserve"> </w:t>
      </w:r>
      <w:r w:rsidR="00E93818">
        <w:rPr>
          <w:rFonts w:ascii="Times New Roman" w:eastAsia="Times New Roman" w:hAnsi="Times New Roman" w:cs="Times New Roman"/>
          <w:color w:val="333333"/>
          <w:shd w:val="clear" w:color="auto" w:fill="FFFFFF"/>
        </w:rPr>
        <w:t>They would t</w:t>
      </w:r>
      <w:r w:rsidR="00E93818" w:rsidRPr="008E43B3">
        <w:rPr>
          <w:rFonts w:ascii="Times New Roman" w:eastAsia="Times New Roman" w:hAnsi="Times New Roman" w:cs="Times New Roman"/>
          <w:color w:val="333333"/>
          <w:shd w:val="clear" w:color="auto" w:fill="FFFFFF"/>
        </w:rPr>
        <w:t xml:space="preserve">ypically </w:t>
      </w:r>
      <w:r w:rsidR="00E93818">
        <w:rPr>
          <w:rFonts w:ascii="Times New Roman" w:eastAsia="Times New Roman" w:hAnsi="Times New Roman" w:cs="Times New Roman"/>
          <w:color w:val="333333"/>
          <w:shd w:val="clear" w:color="auto" w:fill="FFFFFF"/>
        </w:rPr>
        <w:t xml:space="preserve">be </w:t>
      </w:r>
      <w:r w:rsidR="00E93818" w:rsidRPr="008E43B3">
        <w:rPr>
          <w:rFonts w:ascii="Times New Roman" w:eastAsia="Times New Roman" w:hAnsi="Times New Roman" w:cs="Times New Roman"/>
          <w:color w:val="333333"/>
          <w:shd w:val="clear" w:color="auto" w:fill="FFFFFF"/>
        </w:rPr>
        <w:t xml:space="preserve">attached to the army on the </w:t>
      </w:r>
      <w:r w:rsidR="00E93818">
        <w:rPr>
          <w:rFonts w:ascii="Times New Roman" w:eastAsia="Times New Roman" w:hAnsi="Times New Roman" w:cs="Times New Roman"/>
          <w:color w:val="333333"/>
          <w:shd w:val="clear" w:color="auto" w:fill="FFFFFF"/>
        </w:rPr>
        <w:t>sides</w:t>
      </w:r>
      <w:r w:rsidR="00E93818" w:rsidRPr="008E43B3">
        <w:rPr>
          <w:rFonts w:ascii="Times New Roman" w:eastAsia="Times New Roman" w:hAnsi="Times New Roman" w:cs="Times New Roman"/>
          <w:color w:val="333333"/>
          <w:shd w:val="clear" w:color="auto" w:fill="FFFFFF"/>
        </w:rPr>
        <w:t xml:space="preserve"> of the infantry to ward off </w:t>
      </w:r>
      <w:r w:rsidR="00E93818">
        <w:rPr>
          <w:rFonts w:ascii="Times New Roman" w:eastAsia="Times New Roman" w:hAnsi="Times New Roman" w:cs="Times New Roman"/>
          <w:color w:val="333333"/>
          <w:shd w:val="clear" w:color="auto" w:fill="FFFFFF"/>
        </w:rPr>
        <w:t>flanking attacks</w:t>
      </w:r>
      <w:r w:rsidR="00E93818">
        <w:rPr>
          <w:rFonts w:ascii="Times New Roman" w:eastAsia="Times New Roman" w:hAnsi="Times New Roman" w:cs="Times New Roman"/>
          <w:color w:val="333333"/>
          <w:shd w:val="clear" w:color="auto" w:fill="FFFFFF"/>
        </w:rPr>
        <w:t xml:space="preserve">. The </w:t>
      </w:r>
      <w:r w:rsidR="00C7152E">
        <w:rPr>
          <w:rFonts w:ascii="Times New Roman" w:eastAsia="Times New Roman" w:hAnsi="Times New Roman" w:cs="Times New Roman"/>
          <w:color w:val="333333"/>
          <w:shd w:val="clear" w:color="auto" w:fill="FFFFFF"/>
        </w:rPr>
        <w:t>first class of ground troops were</w:t>
      </w:r>
      <w:r w:rsidR="00E93818">
        <w:rPr>
          <w:rFonts w:ascii="Times New Roman" w:eastAsia="Times New Roman" w:hAnsi="Times New Roman" w:cs="Times New Roman"/>
          <w:color w:val="333333"/>
          <w:shd w:val="clear" w:color="auto" w:fill="FFFFFF"/>
        </w:rPr>
        <w:t xml:space="preserve"> the </w:t>
      </w:r>
      <w:r w:rsidR="00E93818">
        <w:rPr>
          <w:rFonts w:ascii="Times New Roman" w:eastAsia="Times New Roman" w:hAnsi="Times New Roman" w:cs="Times New Roman"/>
          <w:i/>
          <w:color w:val="333333"/>
          <w:shd w:val="clear" w:color="auto" w:fill="FFFFFF"/>
        </w:rPr>
        <w:t>Velites</w:t>
      </w:r>
      <w:r w:rsidR="00C7152E">
        <w:rPr>
          <w:rFonts w:ascii="Times New Roman" w:eastAsia="Times New Roman" w:hAnsi="Times New Roman" w:cs="Times New Roman"/>
          <w:i/>
          <w:color w:val="333333"/>
          <w:shd w:val="clear" w:color="auto" w:fill="FFFFFF"/>
        </w:rPr>
        <w:t xml:space="preserve"> </w:t>
      </w:r>
      <w:r w:rsidR="00C7152E">
        <w:rPr>
          <w:rFonts w:ascii="Times New Roman" w:eastAsia="Times New Roman" w:hAnsi="Times New Roman" w:cs="Times New Roman"/>
          <w:color w:val="333333"/>
          <w:shd w:val="clear" w:color="auto" w:fill="FFFFFF"/>
        </w:rPr>
        <w:t>who were</w:t>
      </w:r>
      <w:r w:rsidR="00E93818">
        <w:rPr>
          <w:rFonts w:ascii="Times New Roman" w:eastAsia="Times New Roman" w:hAnsi="Times New Roman" w:cs="Times New Roman"/>
          <w:color w:val="333333"/>
          <w:shd w:val="clear" w:color="auto" w:fill="FFFFFF"/>
        </w:rPr>
        <w:t xml:space="preserve"> made up of the youngest and least experienced of the </w:t>
      </w:r>
      <w:r w:rsidR="00C7152E">
        <w:rPr>
          <w:rFonts w:ascii="Times New Roman" w:eastAsia="Times New Roman" w:hAnsi="Times New Roman" w:cs="Times New Roman"/>
          <w:color w:val="333333"/>
          <w:shd w:val="clear" w:color="auto" w:fill="FFFFFF"/>
        </w:rPr>
        <w:t xml:space="preserve">Roman soldiers. They were the ranged units of the army in the form of skirmishes who would disrupt the enemy army with a hail of javelins then retreat behind the heavy infantry. The heavy infantry had 3 classes, the </w:t>
      </w:r>
      <w:r w:rsidR="00C7152E">
        <w:rPr>
          <w:rFonts w:ascii="Times New Roman" w:eastAsia="Times New Roman" w:hAnsi="Times New Roman" w:cs="Times New Roman"/>
          <w:i/>
          <w:color w:val="333333"/>
          <w:shd w:val="clear" w:color="auto" w:fill="FFFFFF"/>
        </w:rPr>
        <w:t>Hastatii</w:t>
      </w:r>
      <w:r w:rsidR="00C7152E">
        <w:rPr>
          <w:rFonts w:ascii="Times New Roman" w:eastAsia="Times New Roman" w:hAnsi="Times New Roman" w:cs="Times New Roman"/>
          <w:color w:val="333333"/>
          <w:shd w:val="clear" w:color="auto" w:fill="FFFFFF"/>
        </w:rPr>
        <w:t xml:space="preserve">, the </w:t>
      </w:r>
      <w:r w:rsidR="00C7152E">
        <w:rPr>
          <w:rFonts w:ascii="Times New Roman" w:eastAsia="Times New Roman" w:hAnsi="Times New Roman" w:cs="Times New Roman"/>
          <w:i/>
          <w:color w:val="333333"/>
          <w:shd w:val="clear" w:color="auto" w:fill="FFFFFF"/>
        </w:rPr>
        <w:t>Principes</w:t>
      </w:r>
      <w:r w:rsidR="00C7152E">
        <w:rPr>
          <w:rFonts w:ascii="Times New Roman" w:eastAsia="Times New Roman" w:hAnsi="Times New Roman" w:cs="Times New Roman"/>
          <w:color w:val="333333"/>
          <w:shd w:val="clear" w:color="auto" w:fill="FFFFFF"/>
        </w:rPr>
        <w:t xml:space="preserve">, and the </w:t>
      </w:r>
      <w:r w:rsidR="00C7152E">
        <w:rPr>
          <w:rFonts w:ascii="Times New Roman" w:eastAsia="Times New Roman" w:hAnsi="Times New Roman" w:cs="Times New Roman"/>
          <w:i/>
          <w:color w:val="333333"/>
          <w:shd w:val="clear" w:color="auto" w:fill="FFFFFF"/>
        </w:rPr>
        <w:t>Triarii</w:t>
      </w:r>
      <w:r w:rsidR="00C7152E">
        <w:rPr>
          <w:rFonts w:ascii="Times New Roman" w:eastAsia="Times New Roman" w:hAnsi="Times New Roman" w:cs="Times New Roman"/>
          <w:color w:val="333333"/>
          <w:shd w:val="clear" w:color="auto" w:fill="FFFFFF"/>
        </w:rPr>
        <w:t xml:space="preserve">. </w:t>
      </w:r>
      <w:r w:rsidR="00904421">
        <w:rPr>
          <w:rFonts w:ascii="Times New Roman" w:eastAsia="Times New Roman" w:hAnsi="Times New Roman" w:cs="Times New Roman"/>
          <w:color w:val="333333"/>
          <w:shd w:val="clear" w:color="auto" w:fill="FFFFFF"/>
        </w:rPr>
        <w:t xml:space="preserve">The </w:t>
      </w:r>
      <w:r w:rsidR="00904421">
        <w:rPr>
          <w:rFonts w:ascii="Times New Roman" w:eastAsia="Times New Roman" w:hAnsi="Times New Roman" w:cs="Times New Roman"/>
          <w:i/>
          <w:color w:val="333333"/>
          <w:shd w:val="clear" w:color="auto" w:fill="FFFFFF"/>
        </w:rPr>
        <w:t>Hastatii</w:t>
      </w:r>
      <w:r w:rsidR="00904421">
        <w:rPr>
          <w:rFonts w:ascii="Times New Roman" w:eastAsia="Times New Roman" w:hAnsi="Times New Roman" w:cs="Times New Roman"/>
          <w:color w:val="333333"/>
          <w:shd w:val="clear" w:color="auto" w:fill="FFFFFF"/>
        </w:rPr>
        <w:t xml:space="preserve"> were the youngest of the heavy infantry and formed the 1</w:t>
      </w:r>
      <w:r w:rsidR="00904421" w:rsidRPr="00904421">
        <w:rPr>
          <w:rFonts w:ascii="Times New Roman" w:eastAsia="Times New Roman" w:hAnsi="Times New Roman" w:cs="Times New Roman"/>
          <w:color w:val="333333"/>
          <w:shd w:val="clear" w:color="auto" w:fill="FFFFFF"/>
          <w:vertAlign w:val="superscript"/>
        </w:rPr>
        <w:t>st</w:t>
      </w:r>
      <w:r w:rsidR="00904421">
        <w:rPr>
          <w:rFonts w:ascii="Times New Roman" w:eastAsia="Times New Roman" w:hAnsi="Times New Roman" w:cs="Times New Roman"/>
          <w:color w:val="333333"/>
          <w:shd w:val="clear" w:color="auto" w:fill="FFFFFF"/>
        </w:rPr>
        <w:t xml:space="preserve"> lines of the legion. Behind them were the </w:t>
      </w:r>
      <w:r w:rsidR="00904421">
        <w:rPr>
          <w:rFonts w:ascii="Times New Roman" w:eastAsia="Times New Roman" w:hAnsi="Times New Roman" w:cs="Times New Roman"/>
          <w:i/>
          <w:color w:val="333333"/>
          <w:shd w:val="clear" w:color="auto" w:fill="FFFFFF"/>
        </w:rPr>
        <w:t>Principes</w:t>
      </w:r>
      <w:r w:rsidR="00904421">
        <w:rPr>
          <w:rFonts w:ascii="Times New Roman" w:eastAsia="Times New Roman" w:hAnsi="Times New Roman" w:cs="Times New Roman"/>
          <w:color w:val="333333"/>
          <w:shd w:val="clear" w:color="auto" w:fill="FFFFFF"/>
        </w:rPr>
        <w:t xml:space="preserve">, who were older and more experienced and formed </w:t>
      </w:r>
      <w:r w:rsidR="00904421">
        <w:rPr>
          <w:rFonts w:ascii="Times New Roman" w:eastAsia="Times New Roman" w:hAnsi="Times New Roman" w:cs="Times New Roman"/>
          <w:color w:val="333333"/>
          <w:shd w:val="clear" w:color="auto" w:fill="FFFFFF"/>
        </w:rPr>
        <w:lastRenderedPageBreak/>
        <w:t>the 2</w:t>
      </w:r>
      <w:r w:rsidR="00904421" w:rsidRPr="00904421">
        <w:rPr>
          <w:rFonts w:ascii="Times New Roman" w:eastAsia="Times New Roman" w:hAnsi="Times New Roman" w:cs="Times New Roman"/>
          <w:color w:val="333333"/>
          <w:shd w:val="clear" w:color="auto" w:fill="FFFFFF"/>
          <w:vertAlign w:val="superscript"/>
        </w:rPr>
        <w:t>nd</w:t>
      </w:r>
      <w:r w:rsidR="00904421">
        <w:rPr>
          <w:rFonts w:ascii="Times New Roman" w:eastAsia="Times New Roman" w:hAnsi="Times New Roman" w:cs="Times New Roman"/>
          <w:color w:val="333333"/>
          <w:shd w:val="clear" w:color="auto" w:fill="FFFFFF"/>
        </w:rPr>
        <w:t xml:space="preserve"> line of infantry. The last line of infantry was made up of the </w:t>
      </w:r>
      <w:r w:rsidR="00904421">
        <w:rPr>
          <w:rFonts w:ascii="Times New Roman" w:eastAsia="Times New Roman" w:hAnsi="Times New Roman" w:cs="Times New Roman"/>
          <w:i/>
          <w:color w:val="333333"/>
          <w:shd w:val="clear" w:color="auto" w:fill="FFFFFF"/>
        </w:rPr>
        <w:t>Triarii</w:t>
      </w:r>
      <w:r w:rsidR="00904421">
        <w:rPr>
          <w:rFonts w:ascii="Times New Roman" w:eastAsia="Times New Roman" w:hAnsi="Times New Roman" w:cs="Times New Roman"/>
          <w:color w:val="333333"/>
          <w:shd w:val="clear" w:color="auto" w:fill="FFFFFF"/>
        </w:rPr>
        <w:t xml:space="preserve">, who were the oldest and most experienced of the heavy infantry. These classes of heavy infantry </w:t>
      </w:r>
      <w:r w:rsidR="005A53F2">
        <w:rPr>
          <w:rFonts w:ascii="Times New Roman" w:eastAsia="Times New Roman" w:hAnsi="Times New Roman" w:cs="Times New Roman"/>
          <w:color w:val="333333"/>
          <w:shd w:val="clear" w:color="auto" w:fill="FFFFFF"/>
        </w:rPr>
        <w:t xml:space="preserve">formed the backbone of the Manipular legion and </w:t>
      </w:r>
      <w:r w:rsidR="00904421">
        <w:rPr>
          <w:rFonts w:ascii="Times New Roman" w:eastAsia="Times New Roman" w:hAnsi="Times New Roman" w:cs="Times New Roman"/>
          <w:color w:val="333333"/>
          <w:shd w:val="clear" w:color="auto" w:fill="FFFFFF"/>
        </w:rPr>
        <w:t xml:space="preserve">were </w:t>
      </w:r>
      <w:r w:rsidR="005A53F2">
        <w:rPr>
          <w:rFonts w:ascii="Times New Roman" w:eastAsia="Times New Roman" w:hAnsi="Times New Roman" w:cs="Times New Roman"/>
          <w:color w:val="333333"/>
          <w:shd w:val="clear" w:color="auto" w:fill="FFFFFF"/>
        </w:rPr>
        <w:t>what gave the legion its</w:t>
      </w:r>
      <w:r w:rsidR="00904421">
        <w:rPr>
          <w:rFonts w:ascii="Times New Roman" w:eastAsia="Times New Roman" w:hAnsi="Times New Roman" w:cs="Times New Roman"/>
          <w:color w:val="333333"/>
          <w:shd w:val="clear" w:color="auto" w:fill="FFFFFF"/>
        </w:rPr>
        <w:t xml:space="preserve"> name, as each unit of heavy infantry was called a </w:t>
      </w:r>
      <w:r w:rsidR="00904421">
        <w:rPr>
          <w:rFonts w:ascii="Times New Roman" w:eastAsia="Times New Roman" w:hAnsi="Times New Roman" w:cs="Times New Roman"/>
          <w:i/>
          <w:color w:val="333333"/>
          <w:shd w:val="clear" w:color="auto" w:fill="FFFFFF"/>
        </w:rPr>
        <w:t>maniple</w:t>
      </w:r>
      <w:r w:rsidR="00904421">
        <w:rPr>
          <w:rFonts w:ascii="Times New Roman" w:eastAsia="Times New Roman" w:hAnsi="Times New Roman" w:cs="Times New Roman"/>
          <w:color w:val="333333"/>
          <w:shd w:val="clear" w:color="auto" w:fill="FFFFFF"/>
        </w:rPr>
        <w:t xml:space="preserve"> or handful.</w:t>
      </w:r>
      <w:r w:rsidR="005A53F2">
        <w:rPr>
          <w:rFonts w:ascii="Times New Roman" w:eastAsia="Times New Roman" w:hAnsi="Times New Roman" w:cs="Times New Roman"/>
          <w:color w:val="333333"/>
          <w:shd w:val="clear" w:color="auto" w:fill="FFFFFF"/>
        </w:rPr>
        <w:t xml:space="preserve"> Each of the </w:t>
      </w:r>
      <w:r w:rsidR="005A53F2">
        <w:rPr>
          <w:rFonts w:ascii="Times New Roman" w:eastAsia="Times New Roman" w:hAnsi="Times New Roman" w:cs="Times New Roman"/>
          <w:i/>
          <w:color w:val="333333"/>
          <w:shd w:val="clear" w:color="auto" w:fill="FFFFFF"/>
        </w:rPr>
        <w:t>maniples</w:t>
      </w:r>
      <w:r w:rsidR="005A53F2">
        <w:rPr>
          <w:rFonts w:ascii="Times New Roman" w:eastAsia="Times New Roman" w:hAnsi="Times New Roman" w:cs="Times New Roman"/>
          <w:color w:val="333333"/>
          <w:shd w:val="clear" w:color="auto" w:fill="FFFFFF"/>
        </w:rPr>
        <w:t xml:space="preserve"> of </w:t>
      </w:r>
      <w:r w:rsidR="005A53F2">
        <w:rPr>
          <w:rFonts w:ascii="Times New Roman" w:eastAsia="Times New Roman" w:hAnsi="Times New Roman" w:cs="Times New Roman"/>
          <w:i/>
          <w:color w:val="333333"/>
          <w:shd w:val="clear" w:color="auto" w:fill="FFFFFF"/>
        </w:rPr>
        <w:t xml:space="preserve">Hastatii </w:t>
      </w:r>
      <w:r w:rsidR="005A53F2">
        <w:rPr>
          <w:rFonts w:ascii="Times New Roman" w:eastAsia="Times New Roman" w:hAnsi="Times New Roman" w:cs="Times New Roman"/>
          <w:color w:val="333333"/>
          <w:shd w:val="clear" w:color="auto" w:fill="FFFFFF"/>
        </w:rPr>
        <w:t xml:space="preserve">or </w:t>
      </w:r>
      <w:r w:rsidR="005A53F2">
        <w:rPr>
          <w:rFonts w:ascii="Times New Roman" w:eastAsia="Times New Roman" w:hAnsi="Times New Roman" w:cs="Times New Roman"/>
          <w:i/>
          <w:color w:val="333333"/>
          <w:shd w:val="clear" w:color="auto" w:fill="FFFFFF"/>
        </w:rPr>
        <w:t>Principe</w:t>
      </w:r>
      <w:r w:rsidR="005A53F2">
        <w:rPr>
          <w:rFonts w:ascii="Times New Roman" w:eastAsia="Times New Roman" w:hAnsi="Times New Roman" w:cs="Times New Roman"/>
          <w:color w:val="333333"/>
          <w:shd w:val="clear" w:color="auto" w:fill="FFFFFF"/>
        </w:rPr>
        <w:t xml:space="preserve"> would have numbered at 120 legionaries, while each </w:t>
      </w:r>
      <w:r w:rsidR="005A53F2">
        <w:rPr>
          <w:rFonts w:ascii="Times New Roman" w:eastAsia="Times New Roman" w:hAnsi="Times New Roman" w:cs="Times New Roman"/>
          <w:i/>
          <w:color w:val="333333"/>
          <w:shd w:val="clear" w:color="auto" w:fill="FFFFFF"/>
        </w:rPr>
        <w:t>maniple</w:t>
      </w:r>
      <w:r w:rsidR="005A53F2">
        <w:rPr>
          <w:rFonts w:ascii="Times New Roman" w:eastAsia="Times New Roman" w:hAnsi="Times New Roman" w:cs="Times New Roman"/>
          <w:color w:val="333333"/>
          <w:shd w:val="clear" w:color="auto" w:fill="FFFFFF"/>
        </w:rPr>
        <w:t xml:space="preserve"> of </w:t>
      </w:r>
      <w:r w:rsidR="005A53F2">
        <w:rPr>
          <w:rFonts w:ascii="Times New Roman" w:eastAsia="Times New Roman" w:hAnsi="Times New Roman" w:cs="Times New Roman"/>
          <w:i/>
          <w:color w:val="333333"/>
          <w:shd w:val="clear" w:color="auto" w:fill="FFFFFF"/>
        </w:rPr>
        <w:t>Triarii</w:t>
      </w:r>
      <w:r w:rsidR="005A53F2">
        <w:rPr>
          <w:rFonts w:ascii="Times New Roman" w:eastAsia="Times New Roman" w:hAnsi="Times New Roman" w:cs="Times New Roman"/>
          <w:color w:val="333333"/>
          <w:shd w:val="clear" w:color="auto" w:fill="FFFFFF"/>
        </w:rPr>
        <w:t xml:space="preserve"> would have numbered 60 soldiers strong.</w:t>
      </w:r>
    </w:p>
    <w:p w14:paraId="69E8DE21" w14:textId="77777777" w:rsidR="005A53F2" w:rsidRPr="005A53F2" w:rsidRDefault="005A53F2" w:rsidP="001E54B1">
      <w:pPr>
        <w:spacing w:line="480" w:lineRule="auto"/>
        <w:ind w:firstLine="720"/>
        <w:rPr>
          <w:rFonts w:ascii="Times New Roman" w:eastAsia="Times New Roman" w:hAnsi="Times New Roman" w:cs="Times New Roman"/>
          <w:color w:val="333333"/>
          <w:shd w:val="clear" w:color="auto" w:fill="FFFFFF"/>
        </w:rPr>
      </w:pPr>
    </w:p>
    <w:p w14:paraId="2BAC627B" w14:textId="77777777" w:rsidR="005A53F2" w:rsidRDefault="00E93818" w:rsidP="005A53F2">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Through descriptions by contemporary historians such as Polybus and Livy it is known what the Manipular legion would have been armed with. The </w:t>
      </w:r>
      <w:r>
        <w:rPr>
          <w:rFonts w:ascii="Times New Roman" w:eastAsia="Times New Roman" w:hAnsi="Times New Roman" w:cs="Times New Roman"/>
          <w:i/>
          <w:color w:val="333333"/>
          <w:shd w:val="clear" w:color="auto" w:fill="FFFFFF"/>
        </w:rPr>
        <w:t>Equites</w:t>
      </w:r>
      <w:r w:rsidR="00991726" w:rsidRPr="008E43B3">
        <w:rPr>
          <w:rFonts w:ascii="Times New Roman" w:eastAsia="Times New Roman" w:hAnsi="Times New Roman" w:cs="Times New Roman"/>
          <w:color w:val="333333"/>
          <w:shd w:val="clear" w:color="auto" w:fill="FFFFFF"/>
        </w:rPr>
        <w:t xml:space="preserve"> would have been armored by the </w:t>
      </w:r>
      <w:r w:rsidR="00991726" w:rsidRPr="008E43B3">
        <w:rPr>
          <w:rFonts w:ascii="Times New Roman" w:eastAsia="Times New Roman" w:hAnsi="Times New Roman" w:cs="Times New Roman"/>
          <w:i/>
          <w:color w:val="333333"/>
          <w:shd w:val="clear" w:color="auto" w:fill="FFFFFF"/>
        </w:rPr>
        <w:t>lorica</w:t>
      </w:r>
      <w:r w:rsidR="002E3B72" w:rsidRPr="008E43B3">
        <w:rPr>
          <w:rFonts w:ascii="Times New Roman" w:eastAsia="Times New Roman" w:hAnsi="Times New Roman" w:cs="Times New Roman"/>
          <w:i/>
          <w:color w:val="333333"/>
          <w:shd w:val="clear" w:color="auto" w:fill="FFFFFF"/>
        </w:rPr>
        <w:t xml:space="preserve"> hamata</w:t>
      </w:r>
      <w:r w:rsidR="00B9259A" w:rsidRPr="008E43B3">
        <w:rPr>
          <w:rFonts w:ascii="Times New Roman" w:eastAsia="Times New Roman" w:hAnsi="Times New Roman" w:cs="Times New Roman"/>
          <w:color w:val="333333"/>
          <w:shd w:val="clear" w:color="auto" w:fill="FFFFFF"/>
        </w:rPr>
        <w:t>, a chain mail armor</w:t>
      </w:r>
      <w:r>
        <w:rPr>
          <w:rFonts w:ascii="Times New Roman" w:eastAsia="Times New Roman" w:hAnsi="Times New Roman" w:cs="Times New Roman"/>
          <w:color w:val="333333"/>
          <w:shd w:val="clear" w:color="auto" w:fill="FFFFFF"/>
        </w:rPr>
        <w:t>,</w:t>
      </w:r>
      <w:r w:rsidR="002E3B72" w:rsidRPr="008E43B3">
        <w:rPr>
          <w:rFonts w:ascii="Times New Roman" w:eastAsia="Times New Roman" w:hAnsi="Times New Roman" w:cs="Times New Roman"/>
          <w:color w:val="333333"/>
          <w:shd w:val="clear" w:color="auto" w:fill="FFFFFF"/>
        </w:rPr>
        <w:t xml:space="preserve"> as well as a spear of some kind</w:t>
      </w:r>
      <w:r w:rsidR="00991726" w:rsidRPr="008E43B3">
        <w:rPr>
          <w:rFonts w:ascii="Times New Roman" w:eastAsia="Times New Roman" w:hAnsi="Times New Roman" w:cs="Times New Roman"/>
          <w:color w:val="333333"/>
          <w:shd w:val="clear" w:color="auto" w:fill="FFFFFF"/>
        </w:rPr>
        <w:t>.</w:t>
      </w:r>
      <w:r w:rsidR="001772B2" w:rsidRPr="008E43B3">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The </w:t>
      </w:r>
      <w:r w:rsidRPr="00E93818">
        <w:rPr>
          <w:rFonts w:ascii="Times New Roman" w:eastAsia="Times New Roman" w:hAnsi="Times New Roman" w:cs="Times New Roman"/>
          <w:i/>
          <w:color w:val="333333"/>
          <w:shd w:val="clear" w:color="auto" w:fill="FFFFFF"/>
        </w:rPr>
        <w:t>Velites</w:t>
      </w:r>
      <w:r>
        <w:rPr>
          <w:rFonts w:ascii="Times New Roman" w:eastAsia="Times New Roman" w:hAnsi="Times New Roman" w:cs="Times New Roman"/>
          <w:i/>
          <w:color w:val="333333"/>
          <w:shd w:val="clear" w:color="auto" w:fill="FFFFFF"/>
        </w:rPr>
        <w:t>,</w:t>
      </w:r>
      <w:r>
        <w:rPr>
          <w:rFonts w:ascii="Times New Roman" w:eastAsia="Times New Roman" w:hAnsi="Times New Roman" w:cs="Times New Roman"/>
          <w:color w:val="333333"/>
          <w:shd w:val="clear" w:color="auto" w:fill="FFFFFF"/>
        </w:rPr>
        <w:t xml:space="preserve"> as the ranged units and skirmishers,</w:t>
      </w:r>
      <w:r w:rsidR="001772B2" w:rsidRPr="008E43B3">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wore</w:t>
      </w:r>
      <w:r w:rsidR="001772B2" w:rsidRPr="008E43B3">
        <w:rPr>
          <w:rFonts w:ascii="Times New Roman" w:eastAsia="Times New Roman" w:hAnsi="Times New Roman" w:cs="Times New Roman"/>
          <w:color w:val="333333"/>
          <w:shd w:val="clear" w:color="auto" w:fill="FFFFFF"/>
        </w:rPr>
        <w:t xml:space="preserve"> no armor and </w:t>
      </w:r>
      <w:r>
        <w:rPr>
          <w:rFonts w:ascii="Times New Roman" w:eastAsia="Times New Roman" w:hAnsi="Times New Roman" w:cs="Times New Roman"/>
          <w:color w:val="333333"/>
          <w:shd w:val="clear" w:color="auto" w:fill="FFFFFF"/>
        </w:rPr>
        <w:t xml:space="preserve">were </w:t>
      </w:r>
      <w:r w:rsidR="001772B2" w:rsidRPr="008E43B3">
        <w:rPr>
          <w:rFonts w:ascii="Times New Roman" w:eastAsia="Times New Roman" w:hAnsi="Times New Roman" w:cs="Times New Roman"/>
          <w:color w:val="333333"/>
          <w:shd w:val="clear" w:color="auto" w:fill="FFFFFF"/>
        </w:rPr>
        <w:t>typically armed only wit</w:t>
      </w:r>
      <w:r w:rsidR="00675EB3" w:rsidRPr="008E43B3">
        <w:rPr>
          <w:rFonts w:ascii="Times New Roman" w:eastAsia="Times New Roman" w:hAnsi="Times New Roman" w:cs="Times New Roman"/>
          <w:color w:val="333333"/>
          <w:shd w:val="clear" w:color="auto" w:fill="FFFFFF"/>
        </w:rPr>
        <w:t xml:space="preserve">h a </w:t>
      </w:r>
      <w:r w:rsidR="00675EB3" w:rsidRPr="008E43B3">
        <w:rPr>
          <w:rFonts w:ascii="Times New Roman" w:eastAsia="Times New Roman" w:hAnsi="Times New Roman" w:cs="Times New Roman"/>
          <w:i/>
          <w:color w:val="333333"/>
          <w:shd w:val="clear" w:color="auto" w:fill="FFFFFF"/>
        </w:rPr>
        <w:t>verutum</w:t>
      </w:r>
      <w:r w:rsidR="00675EB3" w:rsidRPr="008E43B3">
        <w:rPr>
          <w:rFonts w:ascii="Times New Roman" w:eastAsia="Times New Roman" w:hAnsi="Times New Roman" w:cs="Times New Roman"/>
          <w:color w:val="333333"/>
          <w:shd w:val="clear" w:color="auto" w:fill="FFFFFF"/>
        </w:rPr>
        <w:t>, a javelin with a soft iron tip,</w:t>
      </w:r>
      <w:r w:rsidR="001772B2" w:rsidRPr="008E43B3">
        <w:rPr>
          <w:rFonts w:ascii="Times New Roman" w:eastAsia="Times New Roman" w:hAnsi="Times New Roman" w:cs="Times New Roman"/>
          <w:color w:val="333333"/>
          <w:shd w:val="clear" w:color="auto" w:fill="FFFFFF"/>
        </w:rPr>
        <w:t xml:space="preserve"> and</w:t>
      </w:r>
      <w:r w:rsidR="00675EB3" w:rsidRPr="008E43B3">
        <w:rPr>
          <w:rFonts w:ascii="Times New Roman" w:eastAsia="Times New Roman" w:hAnsi="Times New Roman" w:cs="Times New Roman"/>
          <w:color w:val="333333"/>
          <w:shd w:val="clear" w:color="auto" w:fill="FFFFFF"/>
        </w:rPr>
        <w:t xml:space="preserve"> </w:t>
      </w:r>
      <w:r w:rsidR="00B0219C" w:rsidRPr="008E43B3">
        <w:rPr>
          <w:rFonts w:ascii="Times New Roman" w:eastAsia="Times New Roman" w:hAnsi="Times New Roman" w:cs="Times New Roman"/>
          <w:color w:val="333333"/>
          <w:shd w:val="clear" w:color="auto" w:fill="FFFFFF"/>
        </w:rPr>
        <w:t xml:space="preserve">a </w:t>
      </w:r>
      <w:r w:rsidR="00B0219C" w:rsidRPr="008E43B3">
        <w:rPr>
          <w:rFonts w:ascii="Times New Roman" w:eastAsia="Times New Roman" w:hAnsi="Times New Roman" w:cs="Times New Roman"/>
          <w:i/>
          <w:color w:val="333333"/>
          <w:shd w:val="clear" w:color="auto" w:fill="FFFFFF"/>
        </w:rPr>
        <w:t>parma</w:t>
      </w:r>
      <w:r w:rsidR="00B0219C" w:rsidRPr="008E43B3">
        <w:rPr>
          <w:rFonts w:ascii="Times New Roman" w:eastAsia="Times New Roman" w:hAnsi="Times New Roman" w:cs="Times New Roman"/>
          <w:color w:val="333333"/>
          <w:shd w:val="clear" w:color="auto" w:fill="FFFFFF"/>
        </w:rPr>
        <w:t>, a small</w:t>
      </w:r>
      <w:r w:rsidR="00675EB3" w:rsidRPr="008E43B3">
        <w:rPr>
          <w:rFonts w:ascii="Times New Roman" w:eastAsia="Times New Roman" w:hAnsi="Times New Roman" w:cs="Times New Roman"/>
          <w:color w:val="333333"/>
          <w:shd w:val="clear" w:color="auto" w:fill="FFFFFF"/>
        </w:rPr>
        <w:t xml:space="preserve"> round shield, although some depictions include a sword</w:t>
      </w:r>
      <w:r w:rsidR="001772B2" w:rsidRPr="008E43B3">
        <w:rPr>
          <w:rFonts w:ascii="Times New Roman" w:eastAsia="Times New Roman" w:hAnsi="Times New Roman" w:cs="Times New Roman"/>
          <w:color w:val="333333"/>
          <w:shd w:val="clear" w:color="auto" w:fill="FFFFFF"/>
        </w:rPr>
        <w:t xml:space="preserve">. </w:t>
      </w:r>
      <w:r w:rsidR="00DD3234" w:rsidRPr="008E43B3">
        <w:rPr>
          <w:rFonts w:ascii="Times New Roman" w:eastAsia="Times New Roman" w:hAnsi="Times New Roman" w:cs="Times New Roman"/>
          <w:color w:val="333333"/>
          <w:shd w:val="clear" w:color="auto" w:fill="FFFFFF"/>
        </w:rPr>
        <w:t xml:space="preserve">While it is unlikely that they carried the </w:t>
      </w:r>
      <w:r w:rsidR="00DD3234" w:rsidRPr="008E43B3">
        <w:rPr>
          <w:rFonts w:ascii="Times New Roman" w:eastAsia="Times New Roman" w:hAnsi="Times New Roman" w:cs="Times New Roman"/>
          <w:i/>
          <w:color w:val="333333"/>
          <w:shd w:val="clear" w:color="auto" w:fill="FFFFFF"/>
        </w:rPr>
        <w:t xml:space="preserve">gladius </w:t>
      </w:r>
      <w:r w:rsidR="00DD3234" w:rsidRPr="008E43B3">
        <w:rPr>
          <w:rFonts w:ascii="Times New Roman" w:eastAsia="Times New Roman" w:hAnsi="Times New Roman" w:cs="Times New Roman"/>
          <w:i/>
          <w:iCs/>
          <w:color w:val="222222"/>
        </w:rPr>
        <w:t xml:space="preserve">hispaniensis </w:t>
      </w:r>
      <w:r w:rsidR="00DD3234" w:rsidRPr="008E43B3">
        <w:rPr>
          <w:rFonts w:ascii="Times New Roman" w:eastAsia="Times New Roman" w:hAnsi="Times New Roman" w:cs="Times New Roman"/>
          <w:iCs/>
          <w:color w:val="222222"/>
        </w:rPr>
        <w:t xml:space="preserve">that </w:t>
      </w:r>
      <w:r w:rsidR="002E3B72" w:rsidRPr="008E43B3">
        <w:rPr>
          <w:rFonts w:ascii="Times New Roman" w:eastAsia="Times New Roman" w:hAnsi="Times New Roman" w:cs="Times New Roman"/>
          <w:iCs/>
          <w:color w:val="222222"/>
        </w:rPr>
        <w:t>would become the icon</w:t>
      </w:r>
      <w:r w:rsidR="00E75130">
        <w:rPr>
          <w:rFonts w:ascii="Times New Roman" w:eastAsia="Times New Roman" w:hAnsi="Times New Roman" w:cs="Times New Roman"/>
          <w:iCs/>
          <w:color w:val="222222"/>
        </w:rPr>
        <w:t xml:space="preserve">ic </w:t>
      </w:r>
      <w:r w:rsidR="002E3B72" w:rsidRPr="008E43B3">
        <w:rPr>
          <w:rFonts w:ascii="Times New Roman" w:eastAsia="Times New Roman" w:hAnsi="Times New Roman" w:cs="Times New Roman"/>
          <w:iCs/>
          <w:color w:val="222222"/>
        </w:rPr>
        <w:t>weapon of the later Roman Empire</w:t>
      </w:r>
      <w:r w:rsidR="00E75130">
        <w:rPr>
          <w:rFonts w:ascii="Times New Roman" w:eastAsia="Times New Roman" w:hAnsi="Times New Roman" w:cs="Times New Roman"/>
          <w:iCs/>
          <w:color w:val="222222"/>
        </w:rPr>
        <w:t xml:space="preserve">, </w:t>
      </w:r>
      <w:r w:rsidR="002E3B72" w:rsidRPr="008E43B3">
        <w:rPr>
          <w:rFonts w:ascii="Times New Roman" w:eastAsia="Times New Roman" w:hAnsi="Times New Roman" w:cs="Times New Roman"/>
          <w:iCs/>
          <w:color w:val="222222"/>
        </w:rPr>
        <w:t xml:space="preserve">they </w:t>
      </w:r>
      <w:r w:rsidR="00DD3234" w:rsidRPr="008E43B3">
        <w:rPr>
          <w:rFonts w:ascii="Times New Roman" w:eastAsia="Times New Roman" w:hAnsi="Times New Roman" w:cs="Times New Roman"/>
          <w:iCs/>
          <w:color w:val="222222"/>
        </w:rPr>
        <w:t>would have been</w:t>
      </w:r>
      <w:r w:rsidR="002E3B72" w:rsidRPr="008E43B3">
        <w:rPr>
          <w:rFonts w:ascii="Times New Roman" w:eastAsia="Times New Roman" w:hAnsi="Times New Roman" w:cs="Times New Roman"/>
          <w:iCs/>
          <w:color w:val="222222"/>
        </w:rPr>
        <w:t xml:space="preserve"> armed with</w:t>
      </w:r>
      <w:r w:rsidR="00DD3234" w:rsidRPr="008E43B3">
        <w:rPr>
          <w:rFonts w:ascii="Times New Roman" w:eastAsia="Times New Roman" w:hAnsi="Times New Roman" w:cs="Times New Roman"/>
          <w:iCs/>
          <w:color w:val="222222"/>
        </w:rPr>
        <w:t xml:space="preserve"> </w:t>
      </w:r>
      <w:r w:rsidR="002E3B72" w:rsidRPr="008E43B3">
        <w:rPr>
          <w:rFonts w:ascii="Times New Roman" w:eastAsia="Times New Roman" w:hAnsi="Times New Roman" w:cs="Times New Roman"/>
          <w:iCs/>
          <w:color w:val="222222"/>
        </w:rPr>
        <w:t>a short</w:t>
      </w:r>
      <w:r w:rsidR="00DD3234" w:rsidRPr="008E43B3">
        <w:rPr>
          <w:rFonts w:ascii="Times New Roman" w:eastAsia="Times New Roman" w:hAnsi="Times New Roman" w:cs="Times New Roman"/>
          <w:iCs/>
          <w:color w:val="222222"/>
        </w:rPr>
        <w:t xml:space="preserve"> iron sword </w:t>
      </w:r>
      <w:r w:rsidR="002E3B72" w:rsidRPr="008E43B3">
        <w:rPr>
          <w:rFonts w:ascii="Times New Roman" w:eastAsia="Times New Roman" w:hAnsi="Times New Roman" w:cs="Times New Roman"/>
          <w:iCs/>
          <w:color w:val="222222"/>
        </w:rPr>
        <w:t xml:space="preserve">primarily used for thrusting </w:t>
      </w:r>
      <w:r w:rsidR="00DD3234" w:rsidRPr="008E43B3">
        <w:rPr>
          <w:rFonts w:ascii="Times New Roman" w:eastAsia="Times New Roman" w:hAnsi="Times New Roman" w:cs="Times New Roman"/>
          <w:iCs/>
          <w:color w:val="222222"/>
        </w:rPr>
        <w:t>in contrast to the bronze armaments of earlier Roman armies</w:t>
      </w:r>
      <w:r w:rsidR="005A53F2">
        <w:rPr>
          <w:rFonts w:ascii="Times New Roman" w:eastAsia="Times New Roman" w:hAnsi="Times New Roman" w:cs="Times New Roman"/>
          <w:i/>
          <w:iCs/>
          <w:color w:val="222222"/>
        </w:rPr>
        <w:t>.</w:t>
      </w:r>
      <w:r w:rsidR="001772B2" w:rsidRPr="008E43B3">
        <w:rPr>
          <w:rFonts w:ascii="Times New Roman" w:eastAsia="Times New Roman" w:hAnsi="Times New Roman" w:cs="Times New Roman"/>
          <w:color w:val="333333"/>
          <w:shd w:val="clear" w:color="auto" w:fill="FFFFFF"/>
        </w:rPr>
        <w:t xml:space="preserve"> </w:t>
      </w:r>
      <w:r w:rsidR="003B1206" w:rsidRPr="008E43B3">
        <w:rPr>
          <w:rFonts w:ascii="Times New Roman" w:eastAsia="Times New Roman" w:hAnsi="Times New Roman" w:cs="Times New Roman"/>
          <w:color w:val="333333"/>
          <w:shd w:val="clear" w:color="auto" w:fill="FFFFFF"/>
        </w:rPr>
        <w:t xml:space="preserve">While they did not wear armor the </w:t>
      </w:r>
      <w:r w:rsidR="003B1206" w:rsidRPr="008E43B3">
        <w:rPr>
          <w:rFonts w:ascii="Times New Roman" w:eastAsia="Times New Roman" w:hAnsi="Times New Roman" w:cs="Times New Roman"/>
          <w:i/>
          <w:color w:val="333333"/>
          <w:shd w:val="clear" w:color="auto" w:fill="FFFFFF"/>
        </w:rPr>
        <w:t xml:space="preserve">Veltes </w:t>
      </w:r>
      <w:r w:rsidR="003B1206" w:rsidRPr="008E43B3">
        <w:rPr>
          <w:rFonts w:ascii="Times New Roman" w:eastAsia="Times New Roman" w:hAnsi="Times New Roman" w:cs="Times New Roman"/>
          <w:color w:val="333333"/>
          <w:shd w:val="clear" w:color="auto" w:fill="FFFFFF"/>
        </w:rPr>
        <w:t xml:space="preserve">would wear animal skins so as to distinguish themselves to their commanders on the battlefield. </w:t>
      </w:r>
      <w:r w:rsidR="000C7109" w:rsidRPr="008E43B3">
        <w:rPr>
          <w:rFonts w:ascii="Times New Roman" w:eastAsia="Times New Roman" w:hAnsi="Times New Roman" w:cs="Times New Roman"/>
          <w:color w:val="333333"/>
          <w:shd w:val="clear" w:color="auto" w:fill="FFFFFF"/>
        </w:rPr>
        <w:t>The first row</w:t>
      </w:r>
      <w:r w:rsidR="00DD3234" w:rsidRPr="008E43B3">
        <w:rPr>
          <w:rFonts w:ascii="Times New Roman" w:eastAsia="Times New Roman" w:hAnsi="Times New Roman" w:cs="Times New Roman"/>
          <w:color w:val="333333"/>
          <w:shd w:val="clear" w:color="auto" w:fill="FFFFFF"/>
        </w:rPr>
        <w:t xml:space="preserve"> of heavy infantry</w:t>
      </w:r>
      <w:r>
        <w:rPr>
          <w:rFonts w:ascii="Times New Roman" w:eastAsia="Times New Roman" w:hAnsi="Times New Roman" w:cs="Times New Roman"/>
          <w:color w:val="333333"/>
          <w:shd w:val="clear" w:color="auto" w:fill="FFFFFF"/>
        </w:rPr>
        <w:t>, the</w:t>
      </w:r>
      <w:r w:rsidR="00DD3234" w:rsidRPr="008E43B3">
        <w:rPr>
          <w:rFonts w:ascii="Times New Roman" w:eastAsia="Times New Roman" w:hAnsi="Times New Roman" w:cs="Times New Roman"/>
          <w:color w:val="333333"/>
          <w:shd w:val="clear" w:color="auto" w:fill="FFFFFF"/>
        </w:rPr>
        <w:t xml:space="preserve"> </w:t>
      </w:r>
      <w:r w:rsidR="00DD3234" w:rsidRPr="008E43B3">
        <w:rPr>
          <w:rFonts w:ascii="Times New Roman" w:eastAsia="Times New Roman" w:hAnsi="Times New Roman" w:cs="Times New Roman"/>
          <w:i/>
          <w:color w:val="333333"/>
          <w:shd w:val="clear" w:color="auto" w:fill="FFFFFF"/>
        </w:rPr>
        <w:t>Hastatii</w:t>
      </w:r>
      <w:r>
        <w:rPr>
          <w:rFonts w:ascii="Times New Roman" w:eastAsia="Times New Roman" w:hAnsi="Times New Roman" w:cs="Times New Roman"/>
          <w:i/>
          <w:color w:val="333333"/>
          <w:shd w:val="clear" w:color="auto" w:fill="FFFFFF"/>
        </w:rPr>
        <w:t>,</w:t>
      </w:r>
      <w:r>
        <w:rPr>
          <w:rFonts w:ascii="Times New Roman" w:eastAsia="Times New Roman" w:hAnsi="Times New Roman" w:cs="Times New Roman"/>
          <w:color w:val="333333"/>
          <w:shd w:val="clear" w:color="auto" w:fill="FFFFFF"/>
        </w:rPr>
        <w:t xml:space="preserve"> would have had better arms and armor</w:t>
      </w:r>
      <w:r w:rsidR="00DD3234" w:rsidRPr="008E43B3">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The</w:t>
      </w:r>
      <w:r w:rsidR="005A53F2">
        <w:rPr>
          <w:rFonts w:ascii="Times New Roman" w:eastAsia="Times New Roman" w:hAnsi="Times New Roman" w:cs="Times New Roman"/>
          <w:color w:val="333333"/>
          <w:shd w:val="clear" w:color="auto" w:fill="FFFFFF"/>
        </w:rPr>
        <w:t>y</w:t>
      </w:r>
      <w:r w:rsidR="00591BBD" w:rsidRPr="008E43B3">
        <w:rPr>
          <w:rFonts w:ascii="Times New Roman" w:eastAsia="Times New Roman" w:hAnsi="Times New Roman" w:cs="Times New Roman"/>
          <w:color w:val="333333"/>
          <w:shd w:val="clear" w:color="auto" w:fill="FFFFFF"/>
        </w:rPr>
        <w:t xml:space="preserve"> would have been armed with </w:t>
      </w:r>
      <w:r w:rsidR="003B1206" w:rsidRPr="008E43B3">
        <w:rPr>
          <w:rFonts w:ascii="Times New Roman" w:eastAsia="Times New Roman" w:hAnsi="Times New Roman" w:cs="Times New Roman"/>
          <w:color w:val="333333"/>
          <w:shd w:val="clear" w:color="auto" w:fill="FFFFFF"/>
        </w:rPr>
        <w:t xml:space="preserve">a </w:t>
      </w:r>
      <w:r w:rsidR="003B1206" w:rsidRPr="008E43B3">
        <w:rPr>
          <w:rFonts w:ascii="Times New Roman" w:eastAsia="Times New Roman" w:hAnsi="Times New Roman" w:cs="Times New Roman"/>
          <w:i/>
          <w:color w:val="333333"/>
          <w:shd w:val="clear" w:color="auto" w:fill="FFFFFF"/>
        </w:rPr>
        <w:t>pilum</w:t>
      </w:r>
      <w:r w:rsidR="00591BBD" w:rsidRPr="008E43B3">
        <w:rPr>
          <w:rFonts w:ascii="Times New Roman" w:eastAsia="Times New Roman" w:hAnsi="Times New Roman" w:cs="Times New Roman"/>
          <w:i/>
          <w:color w:val="333333"/>
          <w:shd w:val="clear" w:color="auto" w:fill="FFFFFF"/>
        </w:rPr>
        <w:t xml:space="preserve">, </w:t>
      </w:r>
      <w:r w:rsidR="00591BBD" w:rsidRPr="008E43B3">
        <w:rPr>
          <w:rFonts w:ascii="Times New Roman" w:eastAsia="Times New Roman" w:hAnsi="Times New Roman" w:cs="Times New Roman"/>
          <w:color w:val="333333"/>
          <w:shd w:val="clear" w:color="auto" w:fill="FFFFFF"/>
        </w:rPr>
        <w:t>a javelin</w:t>
      </w:r>
      <w:r w:rsidR="00675EB3" w:rsidRPr="008E43B3">
        <w:rPr>
          <w:rFonts w:ascii="Times New Roman" w:eastAsia="Times New Roman" w:hAnsi="Times New Roman" w:cs="Times New Roman"/>
          <w:color w:val="333333"/>
          <w:shd w:val="clear" w:color="auto" w:fill="FFFFFF"/>
        </w:rPr>
        <w:t xml:space="preserve"> </w:t>
      </w:r>
      <w:r w:rsidR="00591BBD" w:rsidRPr="008E43B3">
        <w:rPr>
          <w:rFonts w:ascii="Times New Roman" w:eastAsia="Times New Roman" w:hAnsi="Times New Roman" w:cs="Times New Roman"/>
          <w:color w:val="333333"/>
          <w:shd w:val="clear" w:color="auto" w:fill="FFFFFF"/>
        </w:rPr>
        <w:t>with a soft iron tip that would bend on impact</w:t>
      </w:r>
      <w:r w:rsidR="00675EB3" w:rsidRPr="008E43B3">
        <w:rPr>
          <w:rFonts w:ascii="Times New Roman" w:eastAsia="Times New Roman" w:hAnsi="Times New Roman" w:cs="Times New Roman"/>
          <w:color w:val="333333"/>
          <w:shd w:val="clear" w:color="auto" w:fill="FFFFFF"/>
        </w:rPr>
        <w:t xml:space="preserve"> similar to the </w:t>
      </w:r>
      <w:r w:rsidR="00675EB3" w:rsidRPr="008E43B3">
        <w:rPr>
          <w:rFonts w:ascii="Times New Roman" w:eastAsia="Times New Roman" w:hAnsi="Times New Roman" w:cs="Times New Roman"/>
          <w:i/>
          <w:color w:val="333333"/>
          <w:shd w:val="clear" w:color="auto" w:fill="FFFFFF"/>
        </w:rPr>
        <w:t>verutum</w:t>
      </w:r>
      <w:r w:rsidR="00675EB3" w:rsidRPr="008E43B3">
        <w:rPr>
          <w:rFonts w:ascii="Times New Roman" w:eastAsia="Times New Roman" w:hAnsi="Times New Roman" w:cs="Times New Roman"/>
          <w:color w:val="333333"/>
          <w:shd w:val="clear" w:color="auto" w:fill="FFFFFF"/>
        </w:rPr>
        <w:t xml:space="preserve"> except heavier</w:t>
      </w:r>
      <w:r w:rsidR="00591BBD" w:rsidRPr="008E43B3">
        <w:rPr>
          <w:rFonts w:ascii="Times New Roman" w:eastAsia="Times New Roman" w:hAnsi="Times New Roman" w:cs="Times New Roman"/>
          <w:color w:val="333333"/>
          <w:shd w:val="clear" w:color="auto" w:fill="FFFFFF"/>
        </w:rPr>
        <w:t xml:space="preserve">, </w:t>
      </w:r>
      <w:r w:rsidR="002E3B72" w:rsidRPr="008E43B3">
        <w:rPr>
          <w:rFonts w:ascii="Times New Roman" w:eastAsia="Times New Roman" w:hAnsi="Times New Roman" w:cs="Times New Roman"/>
          <w:color w:val="333333"/>
          <w:shd w:val="clear" w:color="auto" w:fill="FFFFFF"/>
        </w:rPr>
        <w:t xml:space="preserve">and </w:t>
      </w:r>
      <w:r w:rsidR="00591BBD" w:rsidRPr="008E43B3">
        <w:rPr>
          <w:rFonts w:ascii="Times New Roman" w:eastAsia="Times New Roman" w:hAnsi="Times New Roman" w:cs="Times New Roman"/>
          <w:color w:val="333333"/>
          <w:shd w:val="clear" w:color="auto" w:fill="FFFFFF"/>
        </w:rPr>
        <w:t xml:space="preserve">a </w:t>
      </w:r>
      <w:r w:rsidR="00591BBD" w:rsidRPr="008E43B3">
        <w:rPr>
          <w:rFonts w:ascii="Times New Roman" w:eastAsia="Times New Roman" w:hAnsi="Times New Roman" w:cs="Times New Roman"/>
          <w:i/>
          <w:color w:val="333333"/>
          <w:shd w:val="clear" w:color="auto" w:fill="FFFFFF"/>
        </w:rPr>
        <w:t>scutu</w:t>
      </w:r>
      <w:r w:rsidR="003B1206" w:rsidRPr="008E43B3">
        <w:rPr>
          <w:rFonts w:ascii="Times New Roman" w:eastAsia="Times New Roman" w:hAnsi="Times New Roman" w:cs="Times New Roman"/>
          <w:i/>
          <w:color w:val="333333"/>
          <w:shd w:val="clear" w:color="auto" w:fill="FFFFFF"/>
        </w:rPr>
        <w:t>m</w:t>
      </w:r>
      <w:r w:rsidR="002E3B72" w:rsidRPr="008E43B3">
        <w:rPr>
          <w:rFonts w:ascii="Times New Roman" w:eastAsia="Times New Roman" w:hAnsi="Times New Roman" w:cs="Times New Roman"/>
          <w:color w:val="333333"/>
          <w:shd w:val="clear" w:color="auto" w:fill="FFFFFF"/>
        </w:rPr>
        <w:t>, a large oblong shield that would evolve into a more rectangular curved shape as time went on</w:t>
      </w:r>
      <w:r w:rsidR="003B1206" w:rsidRPr="008E43B3">
        <w:rPr>
          <w:rFonts w:ascii="Times New Roman" w:eastAsia="Times New Roman" w:hAnsi="Times New Roman" w:cs="Times New Roman"/>
          <w:color w:val="333333"/>
          <w:shd w:val="clear" w:color="auto" w:fill="FFFFFF"/>
        </w:rPr>
        <w:t xml:space="preserve">. After the Punic Wars the </w:t>
      </w:r>
      <w:r w:rsidR="003B1206" w:rsidRPr="008E43B3">
        <w:rPr>
          <w:rFonts w:ascii="Times New Roman" w:eastAsia="Times New Roman" w:hAnsi="Times New Roman" w:cs="Times New Roman"/>
          <w:i/>
          <w:color w:val="333333"/>
          <w:shd w:val="clear" w:color="auto" w:fill="FFFFFF"/>
        </w:rPr>
        <w:t>Hastatii</w:t>
      </w:r>
      <w:r w:rsidR="003B1206" w:rsidRPr="008E43B3">
        <w:rPr>
          <w:rFonts w:ascii="Times New Roman" w:eastAsia="Times New Roman" w:hAnsi="Times New Roman" w:cs="Times New Roman"/>
          <w:color w:val="333333"/>
          <w:shd w:val="clear" w:color="auto" w:fill="FFFFFF"/>
        </w:rPr>
        <w:t xml:space="preserve"> would have been armed with</w:t>
      </w:r>
      <w:r w:rsidR="003B1206" w:rsidRPr="008E43B3">
        <w:rPr>
          <w:rFonts w:ascii="Times New Roman" w:eastAsia="Times New Roman" w:hAnsi="Times New Roman" w:cs="Times New Roman"/>
          <w:i/>
          <w:color w:val="333333"/>
          <w:shd w:val="clear" w:color="auto" w:fill="FFFFFF"/>
        </w:rPr>
        <w:t xml:space="preserve"> </w:t>
      </w:r>
      <w:r w:rsidR="003B1206" w:rsidRPr="008E43B3">
        <w:rPr>
          <w:rFonts w:ascii="Times New Roman" w:eastAsia="Times New Roman" w:hAnsi="Times New Roman" w:cs="Times New Roman"/>
          <w:color w:val="333333"/>
          <w:shd w:val="clear" w:color="auto" w:fill="FFFFFF"/>
        </w:rPr>
        <w:t xml:space="preserve">the </w:t>
      </w:r>
      <w:r w:rsidR="003B1206" w:rsidRPr="008E43B3">
        <w:rPr>
          <w:rFonts w:ascii="Times New Roman" w:eastAsia="Times New Roman" w:hAnsi="Times New Roman" w:cs="Times New Roman"/>
          <w:i/>
          <w:color w:val="333333"/>
          <w:shd w:val="clear" w:color="auto" w:fill="FFFFFF"/>
        </w:rPr>
        <w:t>gladius</w:t>
      </w:r>
      <w:r w:rsidR="003B1206" w:rsidRPr="008E43B3">
        <w:rPr>
          <w:rFonts w:ascii="Times New Roman" w:eastAsia="Times New Roman" w:hAnsi="Times New Roman" w:cs="Times New Roman"/>
          <w:color w:val="333333"/>
          <w:shd w:val="clear" w:color="auto" w:fill="FFFFFF"/>
        </w:rPr>
        <w:t xml:space="preserve"> but before this they carried a short spear called a </w:t>
      </w:r>
      <w:r w:rsidR="002E3B72" w:rsidRPr="008E43B3">
        <w:rPr>
          <w:rFonts w:ascii="Times New Roman" w:eastAsia="Times New Roman" w:hAnsi="Times New Roman" w:cs="Times New Roman"/>
          <w:i/>
          <w:color w:val="333333"/>
          <w:shd w:val="clear" w:color="auto" w:fill="FFFFFF"/>
        </w:rPr>
        <w:t>H</w:t>
      </w:r>
      <w:r w:rsidR="003B1206" w:rsidRPr="008E43B3">
        <w:rPr>
          <w:rFonts w:ascii="Times New Roman" w:eastAsia="Times New Roman" w:hAnsi="Times New Roman" w:cs="Times New Roman"/>
          <w:i/>
          <w:color w:val="333333"/>
          <w:shd w:val="clear" w:color="auto" w:fill="FFFFFF"/>
        </w:rPr>
        <w:t>asta</w:t>
      </w:r>
      <w:r w:rsidR="003B1206" w:rsidRPr="008E43B3">
        <w:rPr>
          <w:rFonts w:ascii="Times New Roman" w:eastAsia="Times New Roman" w:hAnsi="Times New Roman" w:cs="Times New Roman"/>
          <w:color w:val="333333"/>
          <w:shd w:val="clear" w:color="auto" w:fill="FFFFFF"/>
        </w:rPr>
        <w:t xml:space="preserve">. </w:t>
      </w:r>
      <w:r w:rsidR="00591BBD" w:rsidRPr="008E43B3">
        <w:rPr>
          <w:rFonts w:ascii="Times New Roman" w:eastAsia="Times New Roman" w:hAnsi="Times New Roman" w:cs="Times New Roman"/>
          <w:color w:val="333333"/>
          <w:shd w:val="clear" w:color="auto" w:fill="FFFFFF"/>
        </w:rPr>
        <w:t xml:space="preserve">They </w:t>
      </w:r>
      <w:r w:rsidR="00C7152E">
        <w:rPr>
          <w:rFonts w:ascii="Times New Roman" w:eastAsia="Times New Roman" w:hAnsi="Times New Roman" w:cs="Times New Roman"/>
          <w:color w:val="333333"/>
          <w:shd w:val="clear" w:color="auto" w:fill="FFFFFF"/>
        </w:rPr>
        <w:t xml:space="preserve">would </w:t>
      </w:r>
      <w:r w:rsidR="00591BBD" w:rsidRPr="008E43B3">
        <w:rPr>
          <w:rFonts w:ascii="Times New Roman" w:eastAsia="Times New Roman" w:hAnsi="Times New Roman" w:cs="Times New Roman"/>
          <w:color w:val="333333"/>
          <w:shd w:val="clear" w:color="auto" w:fill="FFFFFF"/>
        </w:rPr>
        <w:t xml:space="preserve">likely </w:t>
      </w:r>
      <w:r w:rsidR="00C7152E">
        <w:rPr>
          <w:rFonts w:ascii="Times New Roman" w:eastAsia="Times New Roman" w:hAnsi="Times New Roman" w:cs="Times New Roman"/>
          <w:color w:val="333333"/>
          <w:shd w:val="clear" w:color="auto" w:fill="FFFFFF"/>
        </w:rPr>
        <w:t xml:space="preserve">have been </w:t>
      </w:r>
      <w:r w:rsidR="00591BBD" w:rsidRPr="008E43B3">
        <w:rPr>
          <w:rFonts w:ascii="Times New Roman" w:eastAsia="Times New Roman" w:hAnsi="Times New Roman" w:cs="Times New Roman"/>
          <w:color w:val="333333"/>
          <w:shd w:val="clear" w:color="auto" w:fill="FFFFFF"/>
        </w:rPr>
        <w:t xml:space="preserve">wearing a rectangular </w:t>
      </w:r>
      <w:r w:rsidR="00675EB3" w:rsidRPr="008E43B3">
        <w:rPr>
          <w:rFonts w:ascii="Times New Roman" w:eastAsia="Times New Roman" w:hAnsi="Times New Roman" w:cs="Times New Roman"/>
          <w:color w:val="333333"/>
          <w:shd w:val="clear" w:color="auto" w:fill="FFFFFF"/>
        </w:rPr>
        <w:t xml:space="preserve">brass </w:t>
      </w:r>
      <w:r w:rsidR="00591BBD" w:rsidRPr="008E43B3">
        <w:rPr>
          <w:rFonts w:ascii="Times New Roman" w:eastAsia="Times New Roman" w:hAnsi="Times New Roman" w:cs="Times New Roman"/>
          <w:color w:val="333333"/>
          <w:shd w:val="clear" w:color="auto" w:fill="FFFFFF"/>
        </w:rPr>
        <w:t>breastplate</w:t>
      </w:r>
      <w:r w:rsidR="00675EB3" w:rsidRPr="008E43B3">
        <w:rPr>
          <w:rFonts w:ascii="Times New Roman" w:eastAsia="Times New Roman" w:hAnsi="Times New Roman" w:cs="Times New Roman"/>
          <w:color w:val="333333"/>
          <w:shd w:val="clear" w:color="auto" w:fill="FFFFFF"/>
        </w:rPr>
        <w:t xml:space="preserve"> and a Montefortino style brass helmet with feathers.</w:t>
      </w:r>
      <w:r w:rsidR="003B1206" w:rsidRPr="008E43B3">
        <w:rPr>
          <w:rFonts w:ascii="Times New Roman" w:eastAsia="Times New Roman" w:hAnsi="Times New Roman" w:cs="Times New Roman"/>
          <w:color w:val="333333"/>
          <w:shd w:val="clear" w:color="auto" w:fill="FFFFFF"/>
        </w:rPr>
        <w:t xml:space="preserve"> The second line of heavy infantry</w:t>
      </w:r>
      <w:r>
        <w:rPr>
          <w:rFonts w:ascii="Times New Roman" w:eastAsia="Times New Roman" w:hAnsi="Times New Roman" w:cs="Times New Roman"/>
          <w:color w:val="333333"/>
          <w:shd w:val="clear" w:color="auto" w:fill="FFFFFF"/>
        </w:rPr>
        <w:t xml:space="preserve">, the </w:t>
      </w:r>
      <w:r w:rsidR="003B1206" w:rsidRPr="008E43B3">
        <w:rPr>
          <w:rFonts w:ascii="Times New Roman" w:eastAsia="Times New Roman" w:hAnsi="Times New Roman" w:cs="Times New Roman"/>
          <w:i/>
          <w:color w:val="333333"/>
          <w:shd w:val="clear" w:color="auto" w:fill="FFFFFF"/>
        </w:rPr>
        <w:lastRenderedPageBreak/>
        <w:t>Principes</w:t>
      </w:r>
      <w:r w:rsidR="003B1206" w:rsidRPr="008E43B3">
        <w:rPr>
          <w:rFonts w:ascii="Times New Roman" w:eastAsia="Times New Roman" w:hAnsi="Times New Roman" w:cs="Times New Roman"/>
          <w:color w:val="333333"/>
          <w:shd w:val="clear" w:color="auto" w:fill="FFFFFF"/>
        </w:rPr>
        <w:t xml:space="preserve">, were armed very similarly to the </w:t>
      </w:r>
      <w:r w:rsidR="003B1206" w:rsidRPr="008E43B3">
        <w:rPr>
          <w:rFonts w:ascii="Times New Roman" w:eastAsia="Times New Roman" w:hAnsi="Times New Roman" w:cs="Times New Roman"/>
          <w:i/>
          <w:color w:val="333333"/>
          <w:shd w:val="clear" w:color="auto" w:fill="FFFFFF"/>
        </w:rPr>
        <w:t>Hastatii</w:t>
      </w:r>
      <w:r w:rsidR="003B1206" w:rsidRPr="008E43B3">
        <w:rPr>
          <w:rFonts w:ascii="Times New Roman" w:eastAsia="Times New Roman" w:hAnsi="Times New Roman" w:cs="Times New Roman"/>
          <w:color w:val="333333"/>
          <w:shd w:val="clear" w:color="auto" w:fill="FFFFFF"/>
        </w:rPr>
        <w:t xml:space="preserve">, although they might have had better quality armor and weapons. The primary difference between the </w:t>
      </w:r>
      <w:r w:rsidR="003B1206" w:rsidRPr="008E43B3">
        <w:rPr>
          <w:rFonts w:ascii="Times New Roman" w:eastAsia="Times New Roman" w:hAnsi="Times New Roman" w:cs="Times New Roman"/>
          <w:i/>
          <w:color w:val="333333"/>
          <w:shd w:val="clear" w:color="auto" w:fill="FFFFFF"/>
        </w:rPr>
        <w:t>Hastatii</w:t>
      </w:r>
      <w:r w:rsidR="003B1206" w:rsidRPr="008E43B3">
        <w:rPr>
          <w:rFonts w:ascii="Times New Roman" w:eastAsia="Times New Roman" w:hAnsi="Times New Roman" w:cs="Times New Roman"/>
          <w:color w:val="333333"/>
          <w:shd w:val="clear" w:color="auto" w:fill="FFFFFF"/>
        </w:rPr>
        <w:t xml:space="preserve"> and </w:t>
      </w:r>
      <w:r w:rsidR="003B1206" w:rsidRPr="008E43B3">
        <w:rPr>
          <w:rFonts w:ascii="Times New Roman" w:eastAsia="Times New Roman" w:hAnsi="Times New Roman" w:cs="Times New Roman"/>
          <w:i/>
          <w:color w:val="333333"/>
          <w:shd w:val="clear" w:color="auto" w:fill="FFFFFF"/>
        </w:rPr>
        <w:t>Principes</w:t>
      </w:r>
      <w:r w:rsidR="003B1206" w:rsidRPr="008E43B3">
        <w:rPr>
          <w:rFonts w:ascii="Times New Roman" w:eastAsia="Times New Roman" w:hAnsi="Times New Roman" w:cs="Times New Roman"/>
          <w:color w:val="333333"/>
          <w:shd w:val="clear" w:color="auto" w:fill="FFFFFF"/>
        </w:rPr>
        <w:t xml:space="preserve"> would have been the experience and age of the soldiers.</w:t>
      </w:r>
      <w:r w:rsidR="00991726" w:rsidRPr="008E43B3">
        <w:rPr>
          <w:rFonts w:ascii="Times New Roman" w:eastAsia="Times New Roman" w:hAnsi="Times New Roman" w:cs="Times New Roman"/>
          <w:color w:val="333333"/>
          <w:shd w:val="clear" w:color="auto" w:fill="FFFFFF"/>
        </w:rPr>
        <w:t xml:space="preserve"> The third and final line of heavy infantry</w:t>
      </w:r>
      <w:r>
        <w:rPr>
          <w:rFonts w:ascii="Times New Roman" w:eastAsia="Times New Roman" w:hAnsi="Times New Roman" w:cs="Times New Roman"/>
          <w:color w:val="333333"/>
          <w:shd w:val="clear" w:color="auto" w:fill="FFFFFF"/>
        </w:rPr>
        <w:t xml:space="preserve">, the Triarii, </w:t>
      </w:r>
      <w:r w:rsidR="00991726" w:rsidRPr="008E43B3">
        <w:rPr>
          <w:rFonts w:ascii="Times New Roman" w:eastAsia="Times New Roman" w:hAnsi="Times New Roman" w:cs="Times New Roman"/>
          <w:color w:val="333333"/>
          <w:shd w:val="clear" w:color="auto" w:fill="FFFFFF"/>
        </w:rPr>
        <w:t>were the final remnants of the hoplite army, still being armed with the</w:t>
      </w:r>
      <w:r w:rsidR="002E3B72" w:rsidRPr="008E43B3">
        <w:rPr>
          <w:rFonts w:ascii="Times New Roman" w:eastAsia="Times New Roman" w:hAnsi="Times New Roman" w:cs="Times New Roman"/>
          <w:color w:val="333333"/>
          <w:shd w:val="clear" w:color="auto" w:fill="FFFFFF"/>
        </w:rPr>
        <w:t xml:space="preserve"> </w:t>
      </w:r>
      <w:r w:rsidR="005A53F2">
        <w:rPr>
          <w:rFonts w:ascii="Times New Roman" w:eastAsia="Times New Roman" w:hAnsi="Times New Roman" w:cs="Times New Roman"/>
          <w:i/>
          <w:color w:val="333333"/>
          <w:shd w:val="clear" w:color="auto" w:fill="FFFFFF"/>
        </w:rPr>
        <w:t>H</w:t>
      </w:r>
      <w:r w:rsidR="00991726" w:rsidRPr="008E43B3">
        <w:rPr>
          <w:rFonts w:ascii="Times New Roman" w:eastAsia="Times New Roman" w:hAnsi="Times New Roman" w:cs="Times New Roman"/>
          <w:i/>
          <w:color w:val="333333"/>
          <w:shd w:val="clear" w:color="auto" w:fill="FFFFFF"/>
        </w:rPr>
        <w:t>asta</w:t>
      </w:r>
      <w:r w:rsidR="00991726" w:rsidRPr="008E43B3">
        <w:rPr>
          <w:rFonts w:ascii="Times New Roman" w:eastAsia="Times New Roman" w:hAnsi="Times New Roman" w:cs="Times New Roman"/>
          <w:color w:val="333333"/>
          <w:shd w:val="clear" w:color="auto" w:fill="FFFFFF"/>
        </w:rPr>
        <w:t xml:space="preserve"> well after the </w:t>
      </w:r>
      <w:r w:rsidR="00991726" w:rsidRPr="008E43B3">
        <w:rPr>
          <w:rFonts w:ascii="Times New Roman" w:eastAsia="Times New Roman" w:hAnsi="Times New Roman" w:cs="Times New Roman"/>
          <w:i/>
          <w:color w:val="333333"/>
          <w:shd w:val="clear" w:color="auto" w:fill="FFFFFF"/>
        </w:rPr>
        <w:t>Hastatii</w:t>
      </w:r>
      <w:r w:rsidR="00991726" w:rsidRPr="008E43B3">
        <w:rPr>
          <w:rFonts w:ascii="Times New Roman" w:eastAsia="Times New Roman" w:hAnsi="Times New Roman" w:cs="Times New Roman"/>
          <w:color w:val="333333"/>
          <w:shd w:val="clear" w:color="auto" w:fill="FFFFFF"/>
        </w:rPr>
        <w:t xml:space="preserve"> and </w:t>
      </w:r>
      <w:r w:rsidR="00991726" w:rsidRPr="008E43B3">
        <w:rPr>
          <w:rFonts w:ascii="Times New Roman" w:eastAsia="Times New Roman" w:hAnsi="Times New Roman" w:cs="Times New Roman"/>
          <w:i/>
          <w:color w:val="333333"/>
          <w:shd w:val="clear" w:color="auto" w:fill="FFFFFF"/>
        </w:rPr>
        <w:t>Principes</w:t>
      </w:r>
      <w:r w:rsidR="00991726" w:rsidRPr="008E43B3">
        <w:rPr>
          <w:rFonts w:ascii="Times New Roman" w:eastAsia="Times New Roman" w:hAnsi="Times New Roman" w:cs="Times New Roman"/>
          <w:color w:val="333333"/>
          <w:shd w:val="clear" w:color="auto" w:fill="FFFFFF"/>
        </w:rPr>
        <w:t xml:space="preserve"> had exchanged their own spears for the </w:t>
      </w:r>
      <w:r w:rsidR="00991726" w:rsidRPr="008E43B3">
        <w:rPr>
          <w:rFonts w:ascii="Times New Roman" w:eastAsia="Times New Roman" w:hAnsi="Times New Roman" w:cs="Times New Roman"/>
          <w:i/>
          <w:color w:val="333333"/>
          <w:shd w:val="clear" w:color="auto" w:fill="FFFFFF"/>
        </w:rPr>
        <w:t>gladius</w:t>
      </w:r>
      <w:r w:rsidR="00991726" w:rsidRPr="008E43B3">
        <w:rPr>
          <w:rFonts w:ascii="Times New Roman" w:eastAsia="Times New Roman" w:hAnsi="Times New Roman" w:cs="Times New Roman"/>
          <w:color w:val="333333"/>
          <w:shd w:val="clear" w:color="auto" w:fill="FFFFFF"/>
        </w:rPr>
        <w:t xml:space="preserve">. While the poorer </w:t>
      </w:r>
      <w:r w:rsidR="00991726" w:rsidRPr="008E43B3">
        <w:rPr>
          <w:rFonts w:ascii="Times New Roman" w:eastAsia="Times New Roman" w:hAnsi="Times New Roman" w:cs="Times New Roman"/>
          <w:i/>
          <w:color w:val="333333"/>
          <w:shd w:val="clear" w:color="auto" w:fill="FFFFFF"/>
        </w:rPr>
        <w:t>Triarii</w:t>
      </w:r>
      <w:r w:rsidR="00991726" w:rsidRPr="008E43B3">
        <w:rPr>
          <w:rFonts w:ascii="Times New Roman" w:eastAsia="Times New Roman" w:hAnsi="Times New Roman" w:cs="Times New Roman"/>
          <w:color w:val="333333"/>
          <w:shd w:val="clear" w:color="auto" w:fill="FFFFFF"/>
        </w:rPr>
        <w:t xml:space="preserve"> might have still been armored similarly to the younger lines of infantry, most of them would have been wearing the </w:t>
      </w:r>
      <w:r w:rsidR="00B71F97" w:rsidRPr="008E43B3">
        <w:rPr>
          <w:rFonts w:ascii="Times New Roman" w:eastAsia="Times New Roman" w:hAnsi="Times New Roman" w:cs="Times New Roman"/>
          <w:i/>
          <w:color w:val="333333"/>
          <w:shd w:val="clear" w:color="auto" w:fill="FFFFFF"/>
        </w:rPr>
        <w:t>lorica</w:t>
      </w:r>
      <w:r w:rsidR="002E3B72" w:rsidRPr="008E43B3">
        <w:rPr>
          <w:rFonts w:ascii="Times New Roman" w:eastAsia="Times New Roman" w:hAnsi="Times New Roman" w:cs="Times New Roman"/>
          <w:i/>
          <w:color w:val="333333"/>
          <w:shd w:val="clear" w:color="auto" w:fill="FFFFFF"/>
        </w:rPr>
        <w:t xml:space="preserve"> hamata</w:t>
      </w:r>
      <w:r w:rsidR="00B71F97" w:rsidRPr="008E43B3">
        <w:rPr>
          <w:rFonts w:ascii="Times New Roman" w:eastAsia="Times New Roman" w:hAnsi="Times New Roman" w:cs="Times New Roman"/>
          <w:i/>
          <w:color w:val="333333"/>
          <w:shd w:val="clear" w:color="auto" w:fill="FFFFFF"/>
        </w:rPr>
        <w:t xml:space="preserve"> </w:t>
      </w:r>
      <w:r w:rsidR="00991726" w:rsidRPr="008E43B3">
        <w:rPr>
          <w:rFonts w:ascii="Times New Roman" w:eastAsia="Times New Roman" w:hAnsi="Times New Roman" w:cs="Times New Roman"/>
          <w:color w:val="333333"/>
          <w:shd w:val="clear" w:color="auto" w:fill="FFFFFF"/>
        </w:rPr>
        <w:t xml:space="preserve">like the </w:t>
      </w:r>
      <w:r w:rsidR="00991726" w:rsidRPr="008E43B3">
        <w:rPr>
          <w:rFonts w:ascii="Times New Roman" w:eastAsia="Times New Roman" w:hAnsi="Times New Roman" w:cs="Times New Roman"/>
          <w:i/>
          <w:color w:val="333333"/>
          <w:shd w:val="clear" w:color="auto" w:fill="FFFFFF"/>
        </w:rPr>
        <w:t>Equites</w:t>
      </w:r>
      <w:r w:rsidR="002E3B72" w:rsidRPr="008E43B3">
        <w:rPr>
          <w:rFonts w:ascii="Times New Roman" w:eastAsia="Times New Roman" w:hAnsi="Times New Roman" w:cs="Times New Roman"/>
          <w:color w:val="333333"/>
          <w:shd w:val="clear" w:color="auto" w:fill="FFFFFF"/>
        </w:rPr>
        <w:t>, and they all would have carried large round shields like the earlier hoplite army</w:t>
      </w:r>
      <w:r w:rsidR="00991726" w:rsidRPr="008E43B3">
        <w:rPr>
          <w:rFonts w:ascii="Times New Roman" w:eastAsia="Times New Roman" w:hAnsi="Times New Roman" w:cs="Times New Roman"/>
          <w:color w:val="333333"/>
          <w:shd w:val="clear" w:color="auto" w:fill="FFFFFF"/>
        </w:rPr>
        <w:t>.</w:t>
      </w:r>
    </w:p>
    <w:p w14:paraId="43D043A8" w14:textId="77777777" w:rsidR="005A53F2" w:rsidRDefault="005A53F2" w:rsidP="005A53F2">
      <w:pPr>
        <w:spacing w:line="480" w:lineRule="auto"/>
        <w:ind w:firstLine="720"/>
        <w:rPr>
          <w:rFonts w:ascii="Times New Roman" w:eastAsia="Times New Roman" w:hAnsi="Times New Roman" w:cs="Times New Roman"/>
          <w:i/>
          <w:color w:val="333333"/>
          <w:shd w:val="clear" w:color="auto" w:fill="FFFFFF"/>
        </w:rPr>
      </w:pPr>
    </w:p>
    <w:p w14:paraId="45D96FB7" w14:textId="69C43E6B" w:rsidR="001E54B1" w:rsidRPr="001E54B1" w:rsidRDefault="005A53F2" w:rsidP="005A53F2">
      <w:pPr>
        <w:spacing w:line="480" w:lineRule="auto"/>
        <w:ind w:firstLine="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The </w:t>
      </w:r>
      <w:r>
        <w:rPr>
          <w:rFonts w:ascii="Times New Roman" w:eastAsia="Times New Roman" w:hAnsi="Times New Roman" w:cs="Times New Roman"/>
          <w:i/>
          <w:color w:val="333333"/>
          <w:shd w:val="clear" w:color="auto" w:fill="FFFFFF"/>
        </w:rPr>
        <w:t>maniples</w:t>
      </w:r>
      <w:r>
        <w:rPr>
          <w:rFonts w:ascii="Times New Roman" w:eastAsia="Times New Roman" w:hAnsi="Times New Roman" w:cs="Times New Roman"/>
          <w:color w:val="333333"/>
          <w:shd w:val="clear" w:color="auto" w:fill="FFFFFF"/>
        </w:rPr>
        <w:t xml:space="preserve"> of heavy infantry</w:t>
      </w:r>
      <w:r w:rsidR="00E93818">
        <w:rPr>
          <w:rFonts w:ascii="Times New Roman" w:eastAsia="Times New Roman" w:hAnsi="Times New Roman" w:cs="Times New Roman"/>
          <w:i/>
          <w:color w:val="333333"/>
          <w:shd w:val="clear" w:color="auto" w:fill="FFFFFF"/>
        </w:rPr>
        <w:t xml:space="preserve"> </w:t>
      </w:r>
      <w:r w:rsidR="00E93818" w:rsidRPr="001E54B1">
        <w:rPr>
          <w:rFonts w:ascii="Times New Roman" w:eastAsia="Times New Roman" w:hAnsi="Times New Roman" w:cs="Times New Roman"/>
          <w:color w:val="333333"/>
          <w:shd w:val="clear" w:color="auto" w:fill="FFFFFF"/>
        </w:rPr>
        <w:t>would</w:t>
      </w:r>
      <w:r w:rsidR="00E93818" w:rsidRPr="008E43B3">
        <w:rPr>
          <w:rFonts w:ascii="Times New Roman" w:eastAsia="Times New Roman" w:hAnsi="Times New Roman" w:cs="Times New Roman"/>
          <w:color w:val="333333"/>
          <w:shd w:val="clear" w:color="auto" w:fill="FFFFFF"/>
        </w:rPr>
        <w:t xml:space="preserve"> be arranged in the </w:t>
      </w:r>
      <w:r w:rsidR="00E93818" w:rsidRPr="008E43B3">
        <w:rPr>
          <w:rFonts w:ascii="Times New Roman" w:eastAsia="Times New Roman" w:hAnsi="Times New Roman" w:cs="Times New Roman"/>
          <w:i/>
          <w:color w:val="333333"/>
          <w:shd w:val="clear" w:color="auto" w:fill="FFFFFF"/>
        </w:rPr>
        <w:t>triplex acies</w:t>
      </w:r>
      <w:r w:rsidR="00E93818" w:rsidRPr="008E43B3">
        <w:rPr>
          <w:rFonts w:ascii="Times New Roman" w:eastAsia="Times New Roman" w:hAnsi="Times New Roman" w:cs="Times New Roman"/>
          <w:color w:val="333333"/>
          <w:shd w:val="clear" w:color="auto" w:fill="FFFFFF"/>
        </w:rPr>
        <w:t xml:space="preserve"> formation</w:t>
      </w:r>
      <w:r>
        <w:rPr>
          <w:rFonts w:ascii="Times New Roman" w:eastAsia="Times New Roman" w:hAnsi="Times New Roman" w:cs="Times New Roman"/>
          <w:color w:val="333333"/>
          <w:shd w:val="clear" w:color="auto" w:fill="FFFFFF"/>
        </w:rPr>
        <w:t>. T</w:t>
      </w:r>
      <w:r w:rsidR="00E93818" w:rsidRPr="008E43B3">
        <w:rPr>
          <w:rFonts w:ascii="Times New Roman" w:eastAsia="Times New Roman" w:hAnsi="Times New Roman" w:cs="Times New Roman"/>
          <w:color w:val="333333"/>
          <w:shd w:val="clear" w:color="auto" w:fill="FFFFFF"/>
        </w:rPr>
        <w:t xml:space="preserve">hree rows arranged by soldier type where each </w:t>
      </w:r>
      <w:r w:rsidR="00E93818" w:rsidRPr="008E43B3">
        <w:rPr>
          <w:rFonts w:ascii="Times New Roman" w:eastAsia="Times New Roman" w:hAnsi="Times New Roman" w:cs="Times New Roman"/>
          <w:i/>
          <w:color w:val="333333"/>
          <w:shd w:val="clear" w:color="auto" w:fill="FFFFFF"/>
        </w:rPr>
        <w:t>maniple</w:t>
      </w:r>
      <w:r w:rsidR="00E93818" w:rsidRPr="008E43B3">
        <w:rPr>
          <w:rFonts w:ascii="Times New Roman" w:eastAsia="Times New Roman" w:hAnsi="Times New Roman" w:cs="Times New Roman"/>
          <w:color w:val="333333"/>
          <w:shd w:val="clear" w:color="auto" w:fill="FFFFFF"/>
        </w:rPr>
        <w:t xml:space="preserve"> was staggered resulting in a checkerboard formation. The genius of this formation was that it allowed for the first lines </w:t>
      </w:r>
      <w:r w:rsidR="00E93818">
        <w:rPr>
          <w:rFonts w:ascii="Times New Roman" w:eastAsia="Times New Roman" w:hAnsi="Times New Roman" w:cs="Times New Roman"/>
          <w:color w:val="333333"/>
          <w:shd w:val="clear" w:color="auto" w:fill="FFFFFF"/>
        </w:rPr>
        <w:t xml:space="preserve">of troops </w:t>
      </w:r>
      <w:r w:rsidR="00E93818" w:rsidRPr="008E43B3">
        <w:rPr>
          <w:rFonts w:ascii="Times New Roman" w:eastAsia="Times New Roman" w:hAnsi="Times New Roman" w:cs="Times New Roman"/>
          <w:color w:val="333333"/>
          <w:shd w:val="clear" w:color="auto" w:fill="FFFFFF"/>
        </w:rPr>
        <w:t>to rotate back and be replaced by fresher troop</w:t>
      </w:r>
      <w:r w:rsidR="00E93818">
        <w:rPr>
          <w:rFonts w:ascii="Times New Roman" w:eastAsia="Times New Roman" w:hAnsi="Times New Roman" w:cs="Times New Roman"/>
          <w:color w:val="333333"/>
          <w:shd w:val="clear" w:color="auto" w:fill="FFFFFF"/>
        </w:rPr>
        <w:t xml:space="preserve">s which was hard if not impossible with the solid phalanx formation. This was because the </w:t>
      </w:r>
      <w:r w:rsidR="00E93818" w:rsidRPr="004D1AA6">
        <w:rPr>
          <w:rFonts w:ascii="Times New Roman" w:eastAsia="Times New Roman" w:hAnsi="Times New Roman" w:cs="Times New Roman"/>
          <w:i/>
          <w:color w:val="333333"/>
          <w:shd w:val="clear" w:color="auto" w:fill="FFFFFF"/>
        </w:rPr>
        <w:t>maniples</w:t>
      </w:r>
      <w:r w:rsidR="00E93818">
        <w:rPr>
          <w:rFonts w:ascii="Times New Roman" w:eastAsia="Times New Roman" w:hAnsi="Times New Roman" w:cs="Times New Roman"/>
          <w:i/>
          <w:color w:val="333333"/>
          <w:shd w:val="clear" w:color="auto" w:fill="FFFFFF"/>
        </w:rPr>
        <w:t xml:space="preserve"> </w:t>
      </w:r>
      <w:r w:rsidR="00E93818">
        <w:rPr>
          <w:rFonts w:ascii="Times New Roman" w:eastAsia="Times New Roman" w:hAnsi="Times New Roman" w:cs="Times New Roman"/>
          <w:color w:val="333333"/>
          <w:shd w:val="clear" w:color="auto" w:fill="FFFFFF"/>
        </w:rPr>
        <w:t>in front</w:t>
      </w:r>
      <w:r w:rsidR="00E93818">
        <w:rPr>
          <w:rFonts w:ascii="Times New Roman" w:eastAsia="Times New Roman" w:hAnsi="Times New Roman" w:cs="Times New Roman"/>
          <w:i/>
          <w:color w:val="333333"/>
          <w:shd w:val="clear" w:color="auto" w:fill="FFFFFF"/>
        </w:rPr>
        <w:t xml:space="preserve"> </w:t>
      </w:r>
      <w:r w:rsidR="00E93818">
        <w:rPr>
          <w:rFonts w:ascii="Times New Roman" w:eastAsia="Times New Roman" w:hAnsi="Times New Roman" w:cs="Times New Roman"/>
          <w:color w:val="333333"/>
          <w:shd w:val="clear" w:color="auto" w:fill="FFFFFF"/>
        </w:rPr>
        <w:t xml:space="preserve">could use the distance between the </w:t>
      </w:r>
      <w:r w:rsidR="00E93818" w:rsidRPr="004D1AA6">
        <w:rPr>
          <w:rFonts w:ascii="Times New Roman" w:eastAsia="Times New Roman" w:hAnsi="Times New Roman" w:cs="Times New Roman"/>
          <w:i/>
          <w:color w:val="333333"/>
          <w:shd w:val="clear" w:color="auto" w:fill="FFFFFF"/>
        </w:rPr>
        <w:t>maniples</w:t>
      </w:r>
      <w:r w:rsidR="00E93818">
        <w:rPr>
          <w:rFonts w:ascii="Times New Roman" w:eastAsia="Times New Roman" w:hAnsi="Times New Roman" w:cs="Times New Roman"/>
          <w:color w:val="333333"/>
          <w:shd w:val="clear" w:color="auto" w:fill="FFFFFF"/>
        </w:rPr>
        <w:t xml:space="preserve"> of the line behind them to retreat and regroup. This would play out as the </w:t>
      </w:r>
      <w:r w:rsidR="00E93818">
        <w:rPr>
          <w:rFonts w:ascii="Times New Roman" w:eastAsia="Times New Roman" w:hAnsi="Times New Roman" w:cs="Times New Roman"/>
          <w:i/>
          <w:color w:val="333333"/>
          <w:shd w:val="clear" w:color="auto" w:fill="FFFFFF"/>
        </w:rPr>
        <w:t>Hastatii</w:t>
      </w:r>
      <w:r w:rsidR="00E93818">
        <w:rPr>
          <w:rFonts w:ascii="Times New Roman" w:eastAsia="Times New Roman" w:hAnsi="Times New Roman" w:cs="Times New Roman"/>
          <w:color w:val="333333"/>
          <w:shd w:val="clear" w:color="auto" w:fill="FFFFFF"/>
        </w:rPr>
        <w:t xml:space="preserve"> fighting the enemy army until they were exhausted or their line broke, and then retreating between the </w:t>
      </w:r>
      <w:r w:rsidR="00E93818">
        <w:rPr>
          <w:rFonts w:ascii="Times New Roman" w:eastAsia="Times New Roman" w:hAnsi="Times New Roman" w:cs="Times New Roman"/>
          <w:i/>
          <w:color w:val="333333"/>
          <w:shd w:val="clear" w:color="auto" w:fill="FFFFFF"/>
        </w:rPr>
        <w:t xml:space="preserve">maniples </w:t>
      </w:r>
      <w:r w:rsidR="00E93818">
        <w:rPr>
          <w:rFonts w:ascii="Times New Roman" w:eastAsia="Times New Roman" w:hAnsi="Times New Roman" w:cs="Times New Roman"/>
          <w:color w:val="333333"/>
          <w:shd w:val="clear" w:color="auto" w:fill="FFFFFF"/>
        </w:rPr>
        <w:t xml:space="preserve">of </w:t>
      </w:r>
      <w:r w:rsidR="00E93818">
        <w:rPr>
          <w:rFonts w:ascii="Times New Roman" w:eastAsia="Times New Roman" w:hAnsi="Times New Roman" w:cs="Times New Roman"/>
          <w:i/>
          <w:color w:val="333333"/>
          <w:shd w:val="clear" w:color="auto" w:fill="FFFFFF"/>
        </w:rPr>
        <w:t>Principes</w:t>
      </w:r>
      <w:r w:rsidR="00E93818">
        <w:rPr>
          <w:rFonts w:ascii="Times New Roman" w:eastAsia="Times New Roman" w:hAnsi="Times New Roman" w:cs="Times New Roman"/>
          <w:color w:val="333333"/>
          <w:shd w:val="clear" w:color="auto" w:fill="FFFFFF"/>
        </w:rPr>
        <w:t xml:space="preserve"> who would march up and engage the enemy. This was a nightmare for the enemies of Rome as they would have to exhaust themselves against the young and energetic </w:t>
      </w:r>
      <w:r w:rsidR="00E93818">
        <w:rPr>
          <w:rFonts w:ascii="Times New Roman" w:eastAsia="Times New Roman" w:hAnsi="Times New Roman" w:cs="Times New Roman"/>
          <w:i/>
          <w:color w:val="333333"/>
          <w:shd w:val="clear" w:color="auto" w:fill="FFFFFF"/>
        </w:rPr>
        <w:t>Hastatii</w:t>
      </w:r>
      <w:r w:rsidR="00E93818">
        <w:rPr>
          <w:rFonts w:ascii="Times New Roman" w:eastAsia="Times New Roman" w:hAnsi="Times New Roman" w:cs="Times New Roman"/>
          <w:color w:val="333333"/>
          <w:shd w:val="clear" w:color="auto" w:fill="FFFFFF"/>
        </w:rPr>
        <w:t xml:space="preserve"> and then immediately have to deal with the seasoned and experienced </w:t>
      </w:r>
      <w:r w:rsidR="00E93818">
        <w:rPr>
          <w:rFonts w:ascii="Times New Roman" w:eastAsia="Times New Roman" w:hAnsi="Times New Roman" w:cs="Times New Roman"/>
          <w:i/>
          <w:color w:val="333333"/>
          <w:shd w:val="clear" w:color="auto" w:fill="FFFFFF"/>
        </w:rPr>
        <w:t>Principes</w:t>
      </w:r>
      <w:r w:rsidR="00E93818">
        <w:rPr>
          <w:rFonts w:ascii="Times New Roman" w:eastAsia="Times New Roman" w:hAnsi="Times New Roman" w:cs="Times New Roman"/>
          <w:color w:val="333333"/>
          <w:shd w:val="clear" w:color="auto" w:fill="FFFFFF"/>
        </w:rPr>
        <w:t xml:space="preserve">, often leading to their defeat. But even in the occasion that the enemy was capable of fighting off the </w:t>
      </w:r>
      <w:r w:rsidR="00E93818">
        <w:rPr>
          <w:rFonts w:ascii="Times New Roman" w:eastAsia="Times New Roman" w:hAnsi="Times New Roman" w:cs="Times New Roman"/>
          <w:i/>
          <w:color w:val="333333"/>
          <w:shd w:val="clear" w:color="auto" w:fill="FFFFFF"/>
        </w:rPr>
        <w:t>Principes</w:t>
      </w:r>
      <w:r w:rsidR="00E93818">
        <w:rPr>
          <w:rFonts w:ascii="Times New Roman" w:eastAsia="Times New Roman" w:hAnsi="Times New Roman" w:cs="Times New Roman"/>
          <w:color w:val="333333"/>
          <w:shd w:val="clear" w:color="auto" w:fill="FFFFFF"/>
        </w:rPr>
        <w:t xml:space="preserve"> Rome was still capable of using the </w:t>
      </w:r>
      <w:r w:rsidR="00E93818">
        <w:rPr>
          <w:rFonts w:ascii="Times New Roman" w:eastAsia="Times New Roman" w:hAnsi="Times New Roman" w:cs="Times New Roman"/>
          <w:i/>
          <w:color w:val="333333"/>
          <w:shd w:val="clear" w:color="auto" w:fill="FFFFFF"/>
        </w:rPr>
        <w:t>Triarii</w:t>
      </w:r>
      <w:r w:rsidR="00E93818">
        <w:rPr>
          <w:rFonts w:ascii="Times New Roman" w:eastAsia="Times New Roman" w:hAnsi="Times New Roman" w:cs="Times New Roman"/>
          <w:color w:val="333333"/>
          <w:shd w:val="clear" w:color="auto" w:fill="FFFFFF"/>
        </w:rPr>
        <w:t xml:space="preserve">. While rarely used as having to rely on the </w:t>
      </w:r>
      <w:r w:rsidR="00E93818">
        <w:rPr>
          <w:rFonts w:ascii="Times New Roman" w:eastAsia="Times New Roman" w:hAnsi="Times New Roman" w:cs="Times New Roman"/>
          <w:i/>
          <w:color w:val="333333"/>
          <w:shd w:val="clear" w:color="auto" w:fill="FFFFFF"/>
        </w:rPr>
        <w:t>Triarii</w:t>
      </w:r>
      <w:r w:rsidR="00E93818">
        <w:rPr>
          <w:rFonts w:ascii="Times New Roman" w:eastAsia="Times New Roman" w:hAnsi="Times New Roman" w:cs="Times New Roman"/>
          <w:color w:val="333333"/>
          <w:shd w:val="clear" w:color="auto" w:fill="FFFFFF"/>
        </w:rPr>
        <w:t xml:space="preserve"> was seen as a last resort, this meant that it was extremely difficult to defeat Rome in a pitched battle as any enemy would have had to</w:t>
      </w:r>
      <w:r w:rsidR="00E93818" w:rsidRPr="008E43B3">
        <w:rPr>
          <w:rFonts w:ascii="Times New Roman" w:eastAsia="Times New Roman" w:hAnsi="Times New Roman" w:cs="Times New Roman"/>
          <w:color w:val="333333"/>
          <w:shd w:val="clear" w:color="auto" w:fill="FFFFFF"/>
        </w:rPr>
        <w:t xml:space="preserve"> </w:t>
      </w:r>
      <w:r w:rsidR="00E93818">
        <w:rPr>
          <w:rFonts w:ascii="Times New Roman" w:eastAsia="Times New Roman" w:hAnsi="Times New Roman" w:cs="Times New Roman"/>
          <w:color w:val="333333"/>
          <w:shd w:val="clear" w:color="auto" w:fill="FFFFFF"/>
        </w:rPr>
        <w:t>face</w:t>
      </w:r>
      <w:r w:rsidR="00E93818" w:rsidRPr="008E43B3">
        <w:rPr>
          <w:rFonts w:ascii="Times New Roman" w:eastAsia="Times New Roman" w:hAnsi="Times New Roman" w:cs="Times New Roman"/>
          <w:color w:val="333333"/>
          <w:shd w:val="clear" w:color="auto" w:fill="FFFFFF"/>
        </w:rPr>
        <w:t xml:space="preserve"> waves of fresh</w:t>
      </w:r>
      <w:r w:rsidR="00E93818">
        <w:rPr>
          <w:rFonts w:ascii="Times New Roman" w:eastAsia="Times New Roman" w:hAnsi="Times New Roman" w:cs="Times New Roman"/>
          <w:color w:val="333333"/>
          <w:shd w:val="clear" w:color="auto" w:fill="FFFFFF"/>
        </w:rPr>
        <w:t xml:space="preserve">, </w:t>
      </w:r>
      <w:r w:rsidR="00E93818" w:rsidRPr="008E43B3">
        <w:rPr>
          <w:rFonts w:ascii="Times New Roman" w:eastAsia="Times New Roman" w:hAnsi="Times New Roman" w:cs="Times New Roman"/>
          <w:color w:val="333333"/>
          <w:shd w:val="clear" w:color="auto" w:fill="FFFFFF"/>
        </w:rPr>
        <w:t>disciplined</w:t>
      </w:r>
      <w:r w:rsidR="00E93818">
        <w:rPr>
          <w:rFonts w:ascii="Times New Roman" w:eastAsia="Times New Roman" w:hAnsi="Times New Roman" w:cs="Times New Roman"/>
          <w:color w:val="333333"/>
          <w:shd w:val="clear" w:color="auto" w:fill="FFFFFF"/>
        </w:rPr>
        <w:t xml:space="preserve">, and skilled </w:t>
      </w:r>
      <w:r w:rsidR="00E93818" w:rsidRPr="008E43B3">
        <w:rPr>
          <w:rFonts w:ascii="Times New Roman" w:eastAsia="Times New Roman" w:hAnsi="Times New Roman" w:cs="Times New Roman"/>
          <w:color w:val="333333"/>
          <w:shd w:val="clear" w:color="auto" w:fill="FFFFFF"/>
        </w:rPr>
        <w:lastRenderedPageBreak/>
        <w:t xml:space="preserve">Roman legionnaires even as </w:t>
      </w:r>
      <w:r w:rsidR="00E93818">
        <w:rPr>
          <w:rFonts w:ascii="Times New Roman" w:eastAsia="Times New Roman" w:hAnsi="Times New Roman" w:cs="Times New Roman"/>
          <w:color w:val="333333"/>
          <w:shd w:val="clear" w:color="auto" w:fill="FFFFFF"/>
        </w:rPr>
        <w:t>their own army</w:t>
      </w:r>
      <w:r w:rsidR="00E93818" w:rsidRPr="008E43B3">
        <w:rPr>
          <w:rFonts w:ascii="Times New Roman" w:eastAsia="Times New Roman" w:hAnsi="Times New Roman" w:cs="Times New Roman"/>
          <w:color w:val="333333"/>
          <w:shd w:val="clear" w:color="auto" w:fill="FFFFFF"/>
        </w:rPr>
        <w:t xml:space="preserve"> grew exhausted. </w:t>
      </w:r>
      <w:r w:rsidR="00E93818">
        <w:rPr>
          <w:rFonts w:ascii="Times New Roman" w:eastAsia="Times New Roman" w:hAnsi="Times New Roman" w:cs="Times New Roman"/>
          <w:color w:val="333333"/>
          <w:shd w:val="clear" w:color="auto" w:fill="FFFFFF"/>
        </w:rPr>
        <w:t xml:space="preserve">It was this ingenious tactic that made the </w:t>
      </w:r>
      <w:r w:rsidR="00E93818" w:rsidRPr="008E43B3">
        <w:rPr>
          <w:rFonts w:ascii="Times New Roman" w:eastAsia="Times New Roman" w:hAnsi="Times New Roman" w:cs="Times New Roman"/>
          <w:color w:val="333333"/>
          <w:shd w:val="clear" w:color="auto" w:fill="FFFFFF"/>
        </w:rPr>
        <w:t xml:space="preserve">Roman army </w:t>
      </w:r>
      <w:r w:rsidR="00E93818">
        <w:rPr>
          <w:rFonts w:ascii="Times New Roman" w:eastAsia="Times New Roman" w:hAnsi="Times New Roman" w:cs="Times New Roman"/>
          <w:color w:val="333333"/>
          <w:shd w:val="clear" w:color="auto" w:fill="FFFFFF"/>
        </w:rPr>
        <w:t>so</w:t>
      </w:r>
      <w:r w:rsidR="00E93818" w:rsidRPr="008E43B3">
        <w:rPr>
          <w:rFonts w:ascii="Times New Roman" w:eastAsia="Times New Roman" w:hAnsi="Times New Roman" w:cs="Times New Roman"/>
          <w:color w:val="333333"/>
          <w:shd w:val="clear" w:color="auto" w:fill="FFFFFF"/>
        </w:rPr>
        <w:t xml:space="preserve"> much more versatile and powerful and that in turn was the main reason that Rome managed to defeat such great enemies as Philip VI of Macedonia, Pyrrhus of Epirus, and Hannibal of Carthage. </w:t>
      </w:r>
    </w:p>
    <w:p w14:paraId="712C3B3A" w14:textId="1E39B6F9" w:rsidR="002E3B72" w:rsidRPr="007925E9" w:rsidRDefault="00392D00" w:rsidP="007925E9">
      <w:pPr>
        <w:spacing w:line="480" w:lineRule="auto"/>
        <w:ind w:firstLine="720"/>
        <w:rPr>
          <w:rFonts w:ascii="Times New Roman" w:eastAsia="Times New Roman" w:hAnsi="Times New Roman" w:cs="Times New Roman"/>
          <w:color w:val="333333"/>
          <w:shd w:val="clear" w:color="auto" w:fill="FFFFFF"/>
        </w:rPr>
      </w:pPr>
      <w:r w:rsidRPr="008E43B3">
        <w:rPr>
          <w:rFonts w:ascii="Times New Roman" w:eastAsia="Times New Roman" w:hAnsi="Times New Roman" w:cs="Times New Roman"/>
          <w:color w:val="000000" w:themeColor="text1"/>
          <w:shd w:val="clear" w:color="auto" w:fill="FFFFFF"/>
        </w:rPr>
        <w:t xml:space="preserve">The Manipular legions would last until around 100 BC when Gaius Marius issued another set of reforms. This was not long after the end of the Punic Wars </w:t>
      </w:r>
      <w:r w:rsidR="002E3B72" w:rsidRPr="008E43B3">
        <w:rPr>
          <w:rFonts w:ascii="Times New Roman" w:eastAsia="Times New Roman" w:hAnsi="Times New Roman" w:cs="Times New Roman"/>
          <w:color w:val="000000" w:themeColor="text1"/>
          <w:shd w:val="clear" w:color="auto" w:fill="FFFFFF"/>
        </w:rPr>
        <w:t xml:space="preserve">which </w:t>
      </w:r>
      <w:r w:rsidR="006F0CD7" w:rsidRPr="008E43B3">
        <w:rPr>
          <w:rFonts w:ascii="Times New Roman" w:eastAsia="Times New Roman" w:hAnsi="Times New Roman" w:cs="Times New Roman"/>
          <w:color w:val="000000" w:themeColor="text1"/>
          <w:shd w:val="clear" w:color="auto" w:fill="FFFFFF"/>
        </w:rPr>
        <w:t>had inflicted massive losses on the Roman populace</w:t>
      </w:r>
      <w:r w:rsidR="002E3B72" w:rsidRPr="008E43B3">
        <w:rPr>
          <w:rFonts w:ascii="Times New Roman" w:eastAsia="Times New Roman" w:hAnsi="Times New Roman" w:cs="Times New Roman"/>
          <w:color w:val="000000" w:themeColor="text1"/>
          <w:shd w:val="clear" w:color="auto" w:fill="FFFFFF"/>
        </w:rPr>
        <w:t>, draining the Roman army of much-needed manpower</w:t>
      </w:r>
      <w:r w:rsidR="006F0CD7" w:rsidRPr="008E43B3">
        <w:rPr>
          <w:rFonts w:ascii="Times New Roman" w:eastAsia="Times New Roman" w:hAnsi="Times New Roman" w:cs="Times New Roman"/>
          <w:color w:val="000000" w:themeColor="text1"/>
          <w:shd w:val="clear" w:color="auto" w:fill="FFFFFF"/>
        </w:rPr>
        <w:t>. The Battle of Cannae in 216 BC in particular is estimated to have slaughtered 1/20</w:t>
      </w:r>
      <w:r w:rsidR="006F0CD7" w:rsidRPr="008E43B3">
        <w:rPr>
          <w:rFonts w:ascii="Times New Roman" w:eastAsia="Times New Roman" w:hAnsi="Times New Roman" w:cs="Times New Roman"/>
          <w:color w:val="000000" w:themeColor="text1"/>
          <w:shd w:val="clear" w:color="auto" w:fill="FFFFFF"/>
          <w:vertAlign w:val="superscript"/>
        </w:rPr>
        <w:t>th</w:t>
      </w:r>
      <w:r w:rsidR="006F0CD7" w:rsidRPr="008E43B3">
        <w:rPr>
          <w:rFonts w:ascii="Times New Roman" w:eastAsia="Times New Roman" w:hAnsi="Times New Roman" w:cs="Times New Roman"/>
          <w:color w:val="000000" w:themeColor="text1"/>
          <w:shd w:val="clear" w:color="auto" w:fill="FFFFFF"/>
        </w:rPr>
        <w:t xml:space="preserve"> of Rome’s entire male population.</w:t>
      </w:r>
      <w:r w:rsidR="0011491C" w:rsidRPr="008E43B3">
        <w:rPr>
          <w:rFonts w:ascii="Times New Roman" w:eastAsia="Times New Roman" w:hAnsi="Times New Roman" w:cs="Times New Roman"/>
          <w:color w:val="000000" w:themeColor="text1"/>
          <w:shd w:val="clear" w:color="auto" w:fill="FFFFFF"/>
        </w:rPr>
        <w:t xml:space="preserve"> In addition,</w:t>
      </w:r>
      <w:r w:rsidR="007925E9">
        <w:rPr>
          <w:rFonts w:ascii="Times New Roman" w:eastAsia="Times New Roman" w:hAnsi="Times New Roman" w:cs="Times New Roman"/>
          <w:color w:val="000000" w:themeColor="text1"/>
          <w:shd w:val="clear" w:color="auto" w:fill="FFFFFF"/>
        </w:rPr>
        <w:t xml:space="preserve"> fewer </w:t>
      </w:r>
      <w:r w:rsidR="0011491C" w:rsidRPr="008E43B3">
        <w:rPr>
          <w:rFonts w:ascii="Times New Roman" w:eastAsia="Times New Roman" w:hAnsi="Times New Roman" w:cs="Times New Roman"/>
          <w:color w:val="000000" w:themeColor="text1"/>
          <w:shd w:val="clear" w:color="auto" w:fill="FFFFFF"/>
        </w:rPr>
        <w:t xml:space="preserve">and </w:t>
      </w:r>
      <w:r w:rsidR="007925E9">
        <w:rPr>
          <w:rFonts w:ascii="Times New Roman" w:eastAsia="Times New Roman" w:hAnsi="Times New Roman" w:cs="Times New Roman"/>
          <w:color w:val="000000" w:themeColor="text1"/>
          <w:shd w:val="clear" w:color="auto" w:fill="FFFFFF"/>
        </w:rPr>
        <w:t xml:space="preserve">fewer </w:t>
      </w:r>
      <w:r w:rsidR="0011491C" w:rsidRPr="008E43B3">
        <w:rPr>
          <w:rFonts w:ascii="Times New Roman" w:eastAsia="Times New Roman" w:hAnsi="Times New Roman" w:cs="Times New Roman"/>
          <w:color w:val="000000" w:themeColor="text1"/>
          <w:shd w:val="clear" w:color="auto" w:fill="FFFFFF"/>
        </w:rPr>
        <w:t xml:space="preserve">Roman citizens of eligible wealth had a desire to join the military as they did not need the military pay and had no desire to go on years long campaigns in distance lands like Africa while their lands rotted away. </w:t>
      </w:r>
      <w:r w:rsidR="002E3B72" w:rsidRPr="008E43B3">
        <w:rPr>
          <w:rFonts w:ascii="Times New Roman" w:eastAsia="Times New Roman" w:hAnsi="Times New Roman" w:cs="Times New Roman"/>
          <w:color w:val="000000" w:themeColor="text1"/>
          <w:shd w:val="clear" w:color="auto" w:fill="FFFFFF"/>
        </w:rPr>
        <w:t>This was a problem for Gaius Marius who needed to raise an army to put down the rebellious king Jugurtha of Numidia. In order to rectify this manpower situation Marius decided to recruit any Roman citizen, or Italian national, willing, ignoring the previous property requirements. This was a tempting offer to the massive number of the poor who had previously been unable to join the military as they were incapable of meeting the property requirements but were now able to not only join the military and get paid for it and even be granted some land after they had served a full term of service as well as Roman citizenship if they were an Italian ally such as Etruscan. As a result of this there was a large influx of new poor men joining the army as a career.</w:t>
      </w:r>
    </w:p>
    <w:p w14:paraId="3A8BB5D3" w14:textId="1CCB4316" w:rsidR="002E3B72" w:rsidRPr="008E43B3" w:rsidRDefault="002E3B72" w:rsidP="008E43B3">
      <w:pPr>
        <w:spacing w:line="480" w:lineRule="auto"/>
        <w:ind w:firstLine="720"/>
        <w:rPr>
          <w:rFonts w:ascii="Times New Roman" w:eastAsia="Times New Roman" w:hAnsi="Times New Roman" w:cs="Times New Roman"/>
          <w:color w:val="000000" w:themeColor="text1"/>
          <w:shd w:val="clear" w:color="auto" w:fill="FFFFFF"/>
        </w:rPr>
      </w:pPr>
    </w:p>
    <w:p w14:paraId="663C8462" w14:textId="67B0CA8C" w:rsidR="002E3B72" w:rsidRPr="008E43B3" w:rsidRDefault="002E3B72" w:rsidP="008E43B3">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 xml:space="preserve">Because these were men looking to join the military as a job, this reform would be the foundation for a standing, permanent, professional army. It also became the foundation for a completely standardized army with every soldier being equipped with the same armaments. This </w:t>
      </w:r>
      <w:r w:rsidRPr="008E43B3">
        <w:rPr>
          <w:rFonts w:ascii="Times New Roman" w:eastAsia="Times New Roman" w:hAnsi="Times New Roman" w:cs="Times New Roman"/>
          <w:color w:val="000000" w:themeColor="text1"/>
          <w:shd w:val="clear" w:color="auto" w:fill="FFFFFF"/>
        </w:rPr>
        <w:lastRenderedPageBreak/>
        <w:t>was because these new soldiers were not wealthy enough to afford their own equipment, so Marius instead used the state’s funds to buy them all the same arms. In order to facilitate this Marius discontinued the classes of the Manipular legions</w:t>
      </w:r>
      <w:r w:rsidR="001E54B1">
        <w:rPr>
          <w:rFonts w:ascii="Times New Roman" w:eastAsia="Times New Roman" w:hAnsi="Times New Roman" w:cs="Times New Roman"/>
          <w:color w:val="000000" w:themeColor="text1"/>
          <w:shd w:val="clear" w:color="auto" w:fill="FFFFFF"/>
        </w:rPr>
        <w:t>. In</w:t>
      </w:r>
      <w:r w:rsidRPr="008E43B3">
        <w:rPr>
          <w:rFonts w:ascii="Times New Roman" w:eastAsia="Times New Roman" w:hAnsi="Times New Roman" w:cs="Times New Roman"/>
          <w:color w:val="000000" w:themeColor="text1"/>
          <w:shd w:val="clear" w:color="auto" w:fill="FFFFFF"/>
        </w:rPr>
        <w:t xml:space="preserve"> his new Cohort legions each and every legionary would be armed the same and there would be no class distinctions. Old and young, rich and poor, each would be fighting as one, the only distinctions being that of command. Each legionnaire was armed with the same equipment, a </w:t>
      </w:r>
      <w:r w:rsidRPr="008E43B3">
        <w:rPr>
          <w:rFonts w:ascii="Times New Roman" w:eastAsia="Times New Roman" w:hAnsi="Times New Roman" w:cs="Times New Roman"/>
          <w:i/>
          <w:color w:val="000000" w:themeColor="text1"/>
          <w:shd w:val="clear" w:color="auto" w:fill="FFFFFF"/>
        </w:rPr>
        <w:t>scutum</w:t>
      </w:r>
      <w:r w:rsidRPr="008E43B3">
        <w:rPr>
          <w:rFonts w:ascii="Times New Roman" w:eastAsia="Times New Roman" w:hAnsi="Times New Roman" w:cs="Times New Roman"/>
          <w:color w:val="000000" w:themeColor="text1"/>
          <w:shd w:val="clear" w:color="auto" w:fill="FFFFFF"/>
        </w:rPr>
        <w:t xml:space="preserve"> shield, a </w:t>
      </w:r>
      <w:r w:rsidRPr="008E43B3">
        <w:rPr>
          <w:rFonts w:ascii="Times New Roman" w:eastAsia="Times New Roman" w:hAnsi="Times New Roman" w:cs="Times New Roman"/>
          <w:i/>
          <w:color w:val="000000" w:themeColor="text1"/>
          <w:shd w:val="clear" w:color="auto" w:fill="FFFFFF"/>
        </w:rPr>
        <w:t>gladius</w:t>
      </w:r>
      <w:r w:rsidRPr="008E43B3">
        <w:rPr>
          <w:rFonts w:ascii="Times New Roman" w:eastAsia="Times New Roman" w:hAnsi="Times New Roman" w:cs="Times New Roman"/>
          <w:color w:val="000000" w:themeColor="text1"/>
          <w:shd w:val="clear" w:color="auto" w:fill="FFFFFF"/>
        </w:rPr>
        <w:t xml:space="preserve">, and 2 </w:t>
      </w:r>
      <w:proofErr w:type="gramStart"/>
      <w:r w:rsidRPr="008E43B3">
        <w:rPr>
          <w:rFonts w:ascii="Times New Roman" w:eastAsia="Times New Roman" w:hAnsi="Times New Roman" w:cs="Times New Roman"/>
          <w:i/>
          <w:color w:val="000000" w:themeColor="text1"/>
          <w:shd w:val="clear" w:color="auto" w:fill="FFFFFF"/>
        </w:rPr>
        <w:t>pilum</w:t>
      </w:r>
      <w:proofErr w:type="gramEnd"/>
      <w:r w:rsidRPr="008E43B3">
        <w:rPr>
          <w:rFonts w:ascii="Times New Roman" w:eastAsia="Times New Roman" w:hAnsi="Times New Roman" w:cs="Times New Roman"/>
          <w:color w:val="000000" w:themeColor="text1"/>
          <w:shd w:val="clear" w:color="auto" w:fill="FFFFFF"/>
        </w:rPr>
        <w:t xml:space="preserve">. They would wear the same </w:t>
      </w:r>
      <w:r w:rsidRPr="008E43B3">
        <w:rPr>
          <w:rFonts w:ascii="Times New Roman" w:eastAsia="Times New Roman" w:hAnsi="Times New Roman" w:cs="Times New Roman"/>
          <w:i/>
          <w:color w:val="000000" w:themeColor="text1"/>
          <w:shd w:val="clear" w:color="auto" w:fill="FFFFFF"/>
        </w:rPr>
        <w:t>lorica hamata</w:t>
      </w:r>
      <w:r w:rsidRPr="008E43B3">
        <w:rPr>
          <w:rFonts w:ascii="Times New Roman" w:eastAsia="Times New Roman" w:hAnsi="Times New Roman" w:cs="Times New Roman"/>
          <w:color w:val="000000" w:themeColor="text1"/>
          <w:shd w:val="clear" w:color="auto" w:fill="FFFFFF"/>
        </w:rPr>
        <w:t xml:space="preserve"> mail of the Manipular legions until the development of the </w:t>
      </w:r>
      <w:r w:rsidRPr="008E43B3">
        <w:rPr>
          <w:rFonts w:ascii="Times New Roman" w:eastAsia="Times New Roman" w:hAnsi="Times New Roman" w:cs="Times New Roman"/>
          <w:i/>
          <w:color w:val="000000" w:themeColor="text1"/>
          <w:shd w:val="clear" w:color="auto" w:fill="FFFFFF"/>
        </w:rPr>
        <w:t>lorica segmentata</w:t>
      </w:r>
      <w:r w:rsidRPr="008E43B3">
        <w:rPr>
          <w:rFonts w:ascii="Times New Roman" w:eastAsia="Times New Roman" w:hAnsi="Times New Roman" w:cs="Times New Roman"/>
          <w:color w:val="000000" w:themeColor="text1"/>
          <w:shd w:val="clear" w:color="auto" w:fill="FFFFFF"/>
        </w:rPr>
        <w:t xml:space="preserve"> around 10 BC. These cohorts were each made up of 6 centuries of 80 men each, leading to a total of 480 men per cohort. The sole exception was the First Cohort which contained 5 centuries of 160 men, meaning that the First Cohort numbered at 800 legionaries. With the disbandment of the previous class system the functions formerly filled by the </w:t>
      </w:r>
      <w:r w:rsidRPr="008E43B3">
        <w:rPr>
          <w:rFonts w:ascii="Times New Roman" w:eastAsia="Times New Roman" w:hAnsi="Times New Roman" w:cs="Times New Roman"/>
          <w:i/>
          <w:color w:val="000000" w:themeColor="text1"/>
          <w:shd w:val="clear" w:color="auto" w:fill="FFFFFF"/>
        </w:rPr>
        <w:t>Equites</w:t>
      </w:r>
      <w:r w:rsidRPr="008E43B3">
        <w:rPr>
          <w:rFonts w:ascii="Times New Roman" w:eastAsia="Times New Roman" w:hAnsi="Times New Roman" w:cs="Times New Roman"/>
          <w:color w:val="000000" w:themeColor="text1"/>
          <w:shd w:val="clear" w:color="auto" w:fill="FFFFFF"/>
        </w:rPr>
        <w:t xml:space="preserve"> and </w:t>
      </w:r>
      <w:r w:rsidRPr="008E43B3">
        <w:rPr>
          <w:rFonts w:ascii="Times New Roman" w:eastAsia="Times New Roman" w:hAnsi="Times New Roman" w:cs="Times New Roman"/>
          <w:i/>
          <w:color w:val="000000" w:themeColor="text1"/>
          <w:shd w:val="clear" w:color="auto" w:fill="FFFFFF"/>
        </w:rPr>
        <w:t>Veltes</w:t>
      </w:r>
      <w:r w:rsidRPr="008E43B3">
        <w:rPr>
          <w:rFonts w:ascii="Times New Roman" w:eastAsia="Times New Roman" w:hAnsi="Times New Roman" w:cs="Times New Roman"/>
          <w:color w:val="000000" w:themeColor="text1"/>
          <w:shd w:val="clear" w:color="auto" w:fill="FFFFFF"/>
        </w:rPr>
        <w:t xml:space="preserve"> still needed to be filled. This lead to the development of the </w:t>
      </w:r>
      <w:r w:rsidRPr="008E43B3">
        <w:rPr>
          <w:rFonts w:ascii="Times New Roman" w:eastAsia="Times New Roman" w:hAnsi="Times New Roman" w:cs="Times New Roman"/>
          <w:i/>
          <w:color w:val="000000" w:themeColor="text1"/>
          <w:shd w:val="clear" w:color="auto" w:fill="FFFFFF"/>
        </w:rPr>
        <w:t>Auxiliary</w:t>
      </w:r>
      <w:r w:rsidRPr="008E43B3">
        <w:rPr>
          <w:rFonts w:ascii="Times New Roman" w:eastAsia="Times New Roman" w:hAnsi="Times New Roman" w:cs="Times New Roman"/>
          <w:color w:val="000000" w:themeColor="text1"/>
          <w:shd w:val="clear" w:color="auto" w:fill="FFFFFF"/>
        </w:rPr>
        <w:t xml:space="preserve"> system. The </w:t>
      </w:r>
      <w:r w:rsidRPr="008E43B3">
        <w:rPr>
          <w:rFonts w:ascii="Times New Roman" w:eastAsia="Times New Roman" w:hAnsi="Times New Roman" w:cs="Times New Roman"/>
          <w:i/>
          <w:color w:val="000000" w:themeColor="text1"/>
          <w:shd w:val="clear" w:color="auto" w:fill="FFFFFF"/>
        </w:rPr>
        <w:t>Auxilia</w:t>
      </w:r>
      <w:r w:rsidRPr="008E43B3">
        <w:rPr>
          <w:rFonts w:ascii="Times New Roman" w:eastAsia="Times New Roman" w:hAnsi="Times New Roman" w:cs="Times New Roman"/>
          <w:i/>
        </w:rPr>
        <w:t xml:space="preserve"> </w:t>
      </w:r>
      <w:r w:rsidRPr="008E43B3">
        <w:rPr>
          <w:rFonts w:ascii="Times New Roman" w:eastAsia="Times New Roman" w:hAnsi="Times New Roman" w:cs="Times New Roman"/>
          <w:color w:val="000000" w:themeColor="text1"/>
          <w:shd w:val="clear" w:color="auto" w:fill="FFFFFF"/>
        </w:rPr>
        <w:t xml:space="preserve">were allied or foreign soldiers often recruited from conquered provinces or hired as mercenaries and would fill the more specialized roles needed by the Roman army such as archers, cavalry, light infantry, and skirmishers. While originally somewhat disorganized and unprofessional in the beginning the </w:t>
      </w:r>
      <w:r w:rsidRPr="008E43B3">
        <w:rPr>
          <w:rFonts w:ascii="Times New Roman" w:eastAsia="Times New Roman" w:hAnsi="Times New Roman" w:cs="Times New Roman"/>
          <w:i/>
          <w:color w:val="000000" w:themeColor="text1"/>
          <w:shd w:val="clear" w:color="auto" w:fill="FFFFFF"/>
        </w:rPr>
        <w:t>Auxilia</w:t>
      </w:r>
      <w:r w:rsidRPr="008E43B3">
        <w:rPr>
          <w:rFonts w:ascii="Times New Roman" w:eastAsia="Times New Roman" w:hAnsi="Times New Roman" w:cs="Times New Roman"/>
          <w:color w:val="000000" w:themeColor="text1"/>
          <w:shd w:val="clear" w:color="auto" w:fill="FFFFFF"/>
        </w:rPr>
        <w:t xml:space="preserve"> were quickly standardized and classified, becoming divided upon ethnic lines and roles within the army and supplied with standardized gear.</w:t>
      </w:r>
    </w:p>
    <w:p w14:paraId="776B0713" w14:textId="5FFB48C1" w:rsidR="002E3B72" w:rsidRPr="008E43B3" w:rsidRDefault="002E3B72" w:rsidP="008E43B3">
      <w:pPr>
        <w:spacing w:line="480" w:lineRule="auto"/>
        <w:ind w:firstLine="720"/>
        <w:rPr>
          <w:rFonts w:ascii="Times New Roman" w:eastAsia="Times New Roman" w:hAnsi="Times New Roman" w:cs="Times New Roman"/>
          <w:color w:val="000000" w:themeColor="text1"/>
          <w:shd w:val="clear" w:color="auto" w:fill="FFFFFF"/>
        </w:rPr>
      </w:pPr>
    </w:p>
    <w:p w14:paraId="462300D6" w14:textId="5EF79AB8" w:rsidR="002E3B72" w:rsidRDefault="002E3B72" w:rsidP="008E43B3">
      <w:pPr>
        <w:spacing w:line="480" w:lineRule="auto"/>
        <w:ind w:firstLine="720"/>
        <w:rPr>
          <w:rFonts w:ascii="Times New Roman" w:eastAsia="Times New Roman" w:hAnsi="Times New Roman" w:cs="Times New Roman"/>
          <w:color w:val="000000" w:themeColor="text1"/>
          <w:shd w:val="clear" w:color="auto" w:fill="FFFFFF"/>
        </w:rPr>
      </w:pPr>
      <w:r w:rsidRPr="008E43B3">
        <w:rPr>
          <w:rFonts w:ascii="Times New Roman" w:eastAsia="Times New Roman" w:hAnsi="Times New Roman" w:cs="Times New Roman"/>
          <w:color w:val="000000" w:themeColor="text1"/>
          <w:shd w:val="clear" w:color="auto" w:fill="FFFFFF"/>
        </w:rPr>
        <w:t xml:space="preserve">In the end the Roman army did not at all resemble its origins. From a small disorganized melting pot of tribal warriors using any weapons that they could buy or find to a standardized professional army of legions of heavy infantry the Roman army had undergone quite a transformation. But through it all the transformation was guided primarily by one important principle of the Roman people – adaptation. The Romans excelled at taking the techniques that </w:t>
      </w:r>
      <w:r w:rsidRPr="008E43B3">
        <w:rPr>
          <w:rFonts w:ascii="Times New Roman" w:eastAsia="Times New Roman" w:hAnsi="Times New Roman" w:cs="Times New Roman"/>
          <w:color w:val="000000" w:themeColor="text1"/>
          <w:shd w:val="clear" w:color="auto" w:fill="FFFFFF"/>
        </w:rPr>
        <w:lastRenderedPageBreak/>
        <w:t>were being used against them and adapting their own army to it, using their enemies tactics against them. When facing a threat from the north in the form of the Etruscans they took the Etruscans own hoplite formation to use in battle. Against the Samnites they would adapt their army to this mountainous new terrain using their enemy as inspiration. When faced with technical problems such as the manpower shortages after the Punic Wars they looked inward and once again changed and adapted their army. Through each of these stages the Roman army would not just survive the situation but adapt to it, change, and become even more powerful because of it. Without this proclivity towards adaptation and evolution it is unlikely that Rome would have had anywhere near the military might they did and while they might have been culturally influential, it is their military that truly put them on the map and made them more than just another ancient city-state.</w:t>
      </w:r>
    </w:p>
    <w:p w14:paraId="5BF775FC" w14:textId="3F762907" w:rsidR="005860A8" w:rsidRDefault="005860A8" w:rsidP="008E43B3">
      <w:pPr>
        <w:spacing w:line="480" w:lineRule="auto"/>
        <w:ind w:firstLine="720"/>
        <w:rPr>
          <w:rFonts w:ascii="Times New Roman" w:eastAsia="Times New Roman" w:hAnsi="Times New Roman" w:cs="Times New Roman"/>
          <w:color w:val="000000" w:themeColor="text1"/>
          <w:shd w:val="clear" w:color="auto" w:fill="FFFFFF"/>
        </w:rPr>
      </w:pPr>
    </w:p>
    <w:p w14:paraId="3310BB46" w14:textId="23ED3C15" w:rsidR="005860A8" w:rsidRDefault="005860A8" w:rsidP="008E43B3">
      <w:pPr>
        <w:spacing w:line="480" w:lineRule="auto"/>
        <w:ind w:firstLine="720"/>
        <w:rPr>
          <w:rFonts w:ascii="Times New Roman" w:eastAsia="Times New Roman" w:hAnsi="Times New Roman" w:cs="Times New Roman"/>
          <w:color w:val="000000" w:themeColor="text1"/>
          <w:shd w:val="clear" w:color="auto" w:fill="FFFFFF"/>
        </w:rPr>
      </w:pPr>
    </w:p>
    <w:p w14:paraId="5F26A853" w14:textId="691468EB" w:rsidR="005860A8" w:rsidRDefault="005860A8" w:rsidP="008E43B3">
      <w:pPr>
        <w:spacing w:line="480" w:lineRule="auto"/>
        <w:ind w:firstLine="720"/>
        <w:rPr>
          <w:rFonts w:ascii="Times New Roman" w:eastAsia="Times New Roman" w:hAnsi="Times New Roman" w:cs="Times New Roman"/>
          <w:color w:val="000000" w:themeColor="text1"/>
          <w:shd w:val="clear" w:color="auto" w:fill="FFFFFF"/>
        </w:rPr>
      </w:pPr>
    </w:p>
    <w:p w14:paraId="4F09E75F" w14:textId="49FE05D9" w:rsidR="005860A8" w:rsidRDefault="005860A8" w:rsidP="008E43B3">
      <w:pPr>
        <w:spacing w:line="480" w:lineRule="auto"/>
        <w:ind w:firstLine="720"/>
        <w:rPr>
          <w:rFonts w:ascii="Times New Roman" w:eastAsia="Times New Roman" w:hAnsi="Times New Roman" w:cs="Times New Roman"/>
          <w:color w:val="000000" w:themeColor="text1"/>
          <w:shd w:val="clear" w:color="auto" w:fill="FFFFFF"/>
        </w:rPr>
      </w:pPr>
    </w:p>
    <w:p w14:paraId="3133239C" w14:textId="11E9DFFB" w:rsidR="005860A8" w:rsidRDefault="005860A8" w:rsidP="008E43B3">
      <w:pPr>
        <w:spacing w:line="480" w:lineRule="auto"/>
        <w:ind w:firstLine="720"/>
        <w:rPr>
          <w:rFonts w:ascii="Times New Roman" w:eastAsia="Times New Roman" w:hAnsi="Times New Roman" w:cs="Times New Roman"/>
          <w:color w:val="000000" w:themeColor="text1"/>
          <w:shd w:val="clear" w:color="auto" w:fill="FFFFFF"/>
        </w:rPr>
      </w:pPr>
    </w:p>
    <w:p w14:paraId="54425E86" w14:textId="48B669A2" w:rsidR="005860A8" w:rsidRDefault="005860A8" w:rsidP="008E43B3">
      <w:pPr>
        <w:spacing w:line="480" w:lineRule="auto"/>
        <w:ind w:firstLine="720"/>
        <w:rPr>
          <w:rFonts w:ascii="Times New Roman" w:eastAsia="Times New Roman" w:hAnsi="Times New Roman" w:cs="Times New Roman"/>
          <w:color w:val="000000" w:themeColor="text1"/>
          <w:shd w:val="clear" w:color="auto" w:fill="FFFFFF"/>
        </w:rPr>
      </w:pPr>
    </w:p>
    <w:p w14:paraId="18FF597A" w14:textId="17185DD6" w:rsidR="00E802EF" w:rsidRDefault="00E802EF" w:rsidP="008E43B3">
      <w:pPr>
        <w:spacing w:line="480" w:lineRule="auto"/>
        <w:ind w:firstLine="720"/>
        <w:rPr>
          <w:rFonts w:ascii="Times New Roman" w:eastAsia="Times New Roman" w:hAnsi="Times New Roman" w:cs="Times New Roman"/>
          <w:color w:val="000000" w:themeColor="text1"/>
          <w:shd w:val="clear" w:color="auto" w:fill="FFFFFF"/>
        </w:rPr>
      </w:pPr>
    </w:p>
    <w:p w14:paraId="1CD49D48" w14:textId="23A29206" w:rsidR="00E802EF" w:rsidRDefault="00E802EF" w:rsidP="008E43B3">
      <w:pPr>
        <w:spacing w:line="480" w:lineRule="auto"/>
        <w:ind w:firstLine="720"/>
        <w:rPr>
          <w:rFonts w:ascii="Times New Roman" w:eastAsia="Times New Roman" w:hAnsi="Times New Roman" w:cs="Times New Roman"/>
          <w:color w:val="000000" w:themeColor="text1"/>
          <w:shd w:val="clear" w:color="auto" w:fill="FFFFFF"/>
        </w:rPr>
      </w:pPr>
    </w:p>
    <w:p w14:paraId="2EC8B2DE" w14:textId="6482BB73" w:rsidR="00E802EF" w:rsidRDefault="00E802EF" w:rsidP="008E43B3">
      <w:pPr>
        <w:spacing w:line="480" w:lineRule="auto"/>
        <w:ind w:firstLine="720"/>
        <w:rPr>
          <w:rFonts w:ascii="Times New Roman" w:eastAsia="Times New Roman" w:hAnsi="Times New Roman" w:cs="Times New Roman"/>
          <w:color w:val="000000" w:themeColor="text1"/>
          <w:shd w:val="clear" w:color="auto" w:fill="FFFFFF"/>
        </w:rPr>
      </w:pPr>
    </w:p>
    <w:p w14:paraId="065E0B97" w14:textId="60EF470B" w:rsidR="00E802EF" w:rsidRDefault="00E802EF" w:rsidP="008E43B3">
      <w:pPr>
        <w:spacing w:line="480" w:lineRule="auto"/>
        <w:ind w:firstLine="720"/>
        <w:rPr>
          <w:rFonts w:ascii="Times New Roman" w:eastAsia="Times New Roman" w:hAnsi="Times New Roman" w:cs="Times New Roman"/>
          <w:color w:val="000000" w:themeColor="text1"/>
          <w:shd w:val="clear" w:color="auto" w:fill="FFFFFF"/>
        </w:rPr>
      </w:pPr>
    </w:p>
    <w:p w14:paraId="56854AC2" w14:textId="5291E58B" w:rsidR="00E802EF" w:rsidRDefault="00E802EF" w:rsidP="008E43B3">
      <w:pPr>
        <w:spacing w:line="480" w:lineRule="auto"/>
        <w:ind w:firstLine="720"/>
        <w:rPr>
          <w:rFonts w:ascii="Times New Roman" w:eastAsia="Times New Roman" w:hAnsi="Times New Roman" w:cs="Times New Roman"/>
          <w:color w:val="000000" w:themeColor="text1"/>
          <w:shd w:val="clear" w:color="auto" w:fill="FFFFFF"/>
        </w:rPr>
      </w:pPr>
    </w:p>
    <w:p w14:paraId="5BCABAD1" w14:textId="77777777" w:rsidR="005045D9" w:rsidRDefault="005045D9" w:rsidP="005860A8">
      <w:pPr>
        <w:spacing w:line="480" w:lineRule="auto"/>
        <w:rPr>
          <w:rFonts w:ascii="Times New Roman" w:eastAsia="Times New Roman" w:hAnsi="Times New Roman" w:cs="Times New Roman"/>
          <w:color w:val="000000" w:themeColor="text1"/>
          <w:shd w:val="clear" w:color="auto" w:fill="FFFFFF"/>
        </w:rPr>
      </w:pPr>
    </w:p>
    <w:p w14:paraId="174F476A" w14:textId="62E3E4BB" w:rsidR="005860A8" w:rsidRPr="007925E9" w:rsidRDefault="005860A8" w:rsidP="005860A8">
      <w:pPr>
        <w:spacing w:line="480" w:lineRule="auto"/>
        <w:rPr>
          <w:rFonts w:ascii="Times New Roman" w:eastAsia="Times New Roman" w:hAnsi="Times New Roman" w:cs="Times New Roman"/>
          <w:color w:val="000000" w:themeColor="text1"/>
          <w:shd w:val="clear" w:color="auto" w:fill="FFFFFF"/>
        </w:rPr>
      </w:pPr>
      <w:r w:rsidRPr="007925E9">
        <w:rPr>
          <w:rFonts w:ascii="Times New Roman" w:eastAsia="Times New Roman" w:hAnsi="Times New Roman" w:cs="Times New Roman"/>
          <w:color w:val="000000" w:themeColor="text1"/>
          <w:sz w:val="44"/>
          <w:shd w:val="clear" w:color="auto" w:fill="FFFFFF"/>
        </w:rPr>
        <w:lastRenderedPageBreak/>
        <w:t>Bibliography</w:t>
      </w:r>
    </w:p>
    <w:p w14:paraId="1B003DE7" w14:textId="11A83376" w:rsidR="005860A8" w:rsidRPr="00B925EF" w:rsidRDefault="005860A8" w:rsidP="005860A8">
      <w:pPr>
        <w:pStyle w:val="ListParagraph"/>
        <w:numPr>
          <w:ilvl w:val="0"/>
          <w:numId w:val="2"/>
        </w:numPr>
        <w:autoSpaceDE w:val="0"/>
        <w:autoSpaceDN w:val="0"/>
        <w:adjustRightInd w:val="0"/>
        <w:spacing w:line="240" w:lineRule="auto"/>
        <w:rPr>
          <w:rFonts w:ascii="Times New Roman" w:hAnsi="Times New Roman" w:cs="Times New Roman"/>
          <w:color w:val="000000" w:themeColor="text1"/>
        </w:rPr>
      </w:pPr>
      <w:r w:rsidRPr="00B925EF">
        <w:rPr>
          <w:rFonts w:ascii="Times New Roman" w:hAnsi="Times New Roman" w:cs="Times New Roman"/>
          <w:color w:val="000000" w:themeColor="text1"/>
        </w:rPr>
        <w:t xml:space="preserve">Polybius, </w:t>
      </w:r>
      <w:proofErr w:type="spellStart"/>
      <w:r w:rsidRPr="00B925EF">
        <w:rPr>
          <w:rFonts w:ascii="Times New Roman" w:hAnsi="Times New Roman" w:cs="Times New Roman"/>
          <w:color w:val="000000" w:themeColor="text1"/>
        </w:rPr>
        <w:t>Fridericus</w:t>
      </w:r>
      <w:proofErr w:type="spellEnd"/>
      <w:r w:rsidRPr="00B925EF">
        <w:rPr>
          <w:rFonts w:ascii="Times New Roman" w:hAnsi="Times New Roman" w:cs="Times New Roman"/>
          <w:color w:val="000000" w:themeColor="text1"/>
        </w:rPr>
        <w:t xml:space="preserve"> </w:t>
      </w:r>
      <w:proofErr w:type="spellStart"/>
      <w:r w:rsidRPr="00B925EF">
        <w:rPr>
          <w:rFonts w:ascii="Times New Roman" w:hAnsi="Times New Roman" w:cs="Times New Roman"/>
          <w:color w:val="000000" w:themeColor="text1"/>
        </w:rPr>
        <w:t>Hultsch</w:t>
      </w:r>
      <w:proofErr w:type="spellEnd"/>
      <w:r w:rsidRPr="00B925EF">
        <w:rPr>
          <w:rFonts w:ascii="Times New Roman" w:hAnsi="Times New Roman" w:cs="Times New Roman"/>
          <w:color w:val="000000" w:themeColor="text1"/>
        </w:rPr>
        <w:t xml:space="preserve">, and Evelyn S. </w:t>
      </w:r>
      <w:proofErr w:type="spellStart"/>
      <w:r w:rsidRPr="00B925EF">
        <w:rPr>
          <w:rFonts w:ascii="Times New Roman" w:hAnsi="Times New Roman" w:cs="Times New Roman"/>
          <w:color w:val="000000" w:themeColor="text1"/>
        </w:rPr>
        <w:t>Shuckburgh</w:t>
      </w:r>
      <w:proofErr w:type="spellEnd"/>
      <w:r w:rsidRPr="00B925EF">
        <w:rPr>
          <w:rFonts w:ascii="Times New Roman" w:hAnsi="Times New Roman" w:cs="Times New Roman"/>
          <w:color w:val="000000" w:themeColor="text1"/>
        </w:rPr>
        <w:t>. The Histories of Polybius. London and New York: Macmillan and Co, 1889. Print.</w:t>
      </w:r>
    </w:p>
    <w:p w14:paraId="7CCAEF1C" w14:textId="77777777" w:rsidR="007925E9" w:rsidRPr="00B925EF" w:rsidRDefault="007925E9" w:rsidP="007925E9">
      <w:pPr>
        <w:pStyle w:val="ListParagraph"/>
        <w:autoSpaceDE w:val="0"/>
        <w:autoSpaceDN w:val="0"/>
        <w:adjustRightInd w:val="0"/>
        <w:spacing w:line="240" w:lineRule="auto"/>
        <w:rPr>
          <w:rFonts w:ascii="Times New Roman" w:hAnsi="Times New Roman" w:cs="Times New Roman"/>
          <w:color w:val="000000" w:themeColor="text1"/>
        </w:rPr>
      </w:pPr>
    </w:p>
    <w:p w14:paraId="6D05057F" w14:textId="72906AE1" w:rsidR="005860A8" w:rsidRPr="00B925EF" w:rsidRDefault="005860A8" w:rsidP="005860A8">
      <w:pPr>
        <w:pStyle w:val="ListParagraph"/>
        <w:numPr>
          <w:ilvl w:val="0"/>
          <w:numId w:val="2"/>
        </w:numPr>
        <w:autoSpaceDE w:val="0"/>
        <w:autoSpaceDN w:val="0"/>
        <w:adjustRightInd w:val="0"/>
        <w:spacing w:line="240" w:lineRule="auto"/>
        <w:rPr>
          <w:rFonts w:ascii="Times New Roman" w:hAnsi="Times New Roman" w:cs="Times New Roman"/>
          <w:color w:val="000000" w:themeColor="text1"/>
        </w:rPr>
      </w:pPr>
      <w:proofErr w:type="spellStart"/>
      <w:r w:rsidRPr="00B925EF">
        <w:rPr>
          <w:rFonts w:ascii="Times New Roman" w:eastAsia="Times New Roman" w:hAnsi="Times New Roman" w:cs="Times New Roman"/>
          <w:color w:val="000000" w:themeColor="text1"/>
          <w:shd w:val="clear" w:color="auto" w:fill="FFFFFF"/>
        </w:rPr>
        <w:t>Sekunda</w:t>
      </w:r>
      <w:proofErr w:type="spellEnd"/>
      <w:r w:rsidRPr="00B925EF">
        <w:rPr>
          <w:rFonts w:ascii="Times New Roman" w:eastAsia="Times New Roman" w:hAnsi="Times New Roman" w:cs="Times New Roman"/>
          <w:color w:val="000000" w:themeColor="text1"/>
          <w:shd w:val="clear" w:color="auto" w:fill="FFFFFF"/>
        </w:rPr>
        <w:t>, Nick, et al. </w:t>
      </w:r>
      <w:r w:rsidRPr="00B925EF">
        <w:rPr>
          <w:rFonts w:ascii="Times New Roman" w:eastAsia="Times New Roman" w:hAnsi="Times New Roman" w:cs="Times New Roman"/>
          <w:i/>
          <w:iCs/>
          <w:color w:val="000000" w:themeColor="text1"/>
        </w:rPr>
        <w:t>Early Roman Armies</w:t>
      </w:r>
      <w:r w:rsidRPr="00B925EF">
        <w:rPr>
          <w:rFonts w:ascii="Times New Roman" w:eastAsia="Times New Roman" w:hAnsi="Times New Roman" w:cs="Times New Roman"/>
          <w:color w:val="000000" w:themeColor="text1"/>
          <w:shd w:val="clear" w:color="auto" w:fill="FFFFFF"/>
        </w:rPr>
        <w:t>. Osprey Publishing, 2008.</w:t>
      </w:r>
    </w:p>
    <w:p w14:paraId="296137D8" w14:textId="77777777" w:rsidR="007925E9" w:rsidRPr="00B925EF" w:rsidRDefault="007925E9" w:rsidP="007925E9">
      <w:pPr>
        <w:pStyle w:val="ListParagraph"/>
        <w:autoSpaceDE w:val="0"/>
        <w:autoSpaceDN w:val="0"/>
        <w:adjustRightInd w:val="0"/>
        <w:spacing w:line="240" w:lineRule="auto"/>
        <w:rPr>
          <w:rFonts w:ascii="Times New Roman" w:hAnsi="Times New Roman" w:cs="Times New Roman"/>
          <w:color w:val="000000" w:themeColor="text1"/>
        </w:rPr>
      </w:pPr>
    </w:p>
    <w:p w14:paraId="661F404D" w14:textId="4DC10603" w:rsidR="005860A8" w:rsidRPr="00B925EF" w:rsidRDefault="005860A8" w:rsidP="005860A8">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eastAsia="Times New Roman" w:hAnsi="Times New Roman" w:cs="Times New Roman"/>
          <w:color w:val="000000" w:themeColor="text1"/>
          <w:shd w:val="clear" w:color="auto" w:fill="FFFFFF"/>
        </w:rPr>
        <w:t>Goldsworthy, Adrian Keith. </w:t>
      </w:r>
      <w:r w:rsidRPr="00B925EF">
        <w:rPr>
          <w:rFonts w:ascii="Times New Roman" w:eastAsia="Times New Roman" w:hAnsi="Times New Roman" w:cs="Times New Roman"/>
          <w:i/>
          <w:iCs/>
          <w:color w:val="000000" w:themeColor="text1"/>
        </w:rPr>
        <w:t xml:space="preserve">In the Name of Rome: </w:t>
      </w:r>
      <w:proofErr w:type="gramStart"/>
      <w:r w:rsidRPr="00B925EF">
        <w:rPr>
          <w:rFonts w:ascii="Times New Roman" w:eastAsia="Times New Roman" w:hAnsi="Times New Roman" w:cs="Times New Roman"/>
          <w:i/>
          <w:iCs/>
          <w:color w:val="000000" w:themeColor="text1"/>
        </w:rPr>
        <w:t>the</w:t>
      </w:r>
      <w:proofErr w:type="gramEnd"/>
      <w:r w:rsidRPr="00B925EF">
        <w:rPr>
          <w:rFonts w:ascii="Times New Roman" w:eastAsia="Times New Roman" w:hAnsi="Times New Roman" w:cs="Times New Roman"/>
          <w:i/>
          <w:iCs/>
          <w:color w:val="000000" w:themeColor="text1"/>
        </w:rPr>
        <w:t xml:space="preserve"> Men Who Won the Roman Empire</w:t>
      </w:r>
      <w:r w:rsidRPr="00B925EF">
        <w:rPr>
          <w:rFonts w:ascii="Times New Roman" w:eastAsia="Times New Roman" w:hAnsi="Times New Roman" w:cs="Times New Roman"/>
          <w:color w:val="000000" w:themeColor="text1"/>
          <w:shd w:val="clear" w:color="auto" w:fill="FFFFFF"/>
        </w:rPr>
        <w:t>. Yale University Press, 2016.</w:t>
      </w:r>
    </w:p>
    <w:p w14:paraId="01108A25" w14:textId="77777777" w:rsidR="007925E9" w:rsidRPr="00B925EF" w:rsidRDefault="007925E9" w:rsidP="007925E9">
      <w:pPr>
        <w:pStyle w:val="ListParagraph"/>
        <w:spacing w:line="240" w:lineRule="auto"/>
        <w:rPr>
          <w:rFonts w:ascii="Times New Roman" w:eastAsia="Times New Roman" w:hAnsi="Times New Roman" w:cs="Times New Roman"/>
          <w:color w:val="000000" w:themeColor="text1"/>
        </w:rPr>
      </w:pPr>
    </w:p>
    <w:p w14:paraId="0DF10587" w14:textId="0259E55E" w:rsidR="005860A8" w:rsidRPr="00B925EF" w:rsidRDefault="005860A8" w:rsidP="005860A8">
      <w:pPr>
        <w:pStyle w:val="ListParagraph"/>
        <w:numPr>
          <w:ilvl w:val="0"/>
          <w:numId w:val="2"/>
        </w:numPr>
        <w:spacing w:line="240" w:lineRule="auto"/>
        <w:rPr>
          <w:rFonts w:ascii="Times New Roman" w:eastAsia="Times New Roman" w:hAnsi="Times New Roman" w:cs="Times New Roman"/>
          <w:color w:val="000000" w:themeColor="text1"/>
        </w:rPr>
      </w:pPr>
      <w:proofErr w:type="spellStart"/>
      <w:r w:rsidRPr="00B925EF">
        <w:rPr>
          <w:rFonts w:ascii="Times New Roman" w:eastAsia="Times New Roman" w:hAnsi="Times New Roman" w:cs="Times New Roman"/>
          <w:color w:val="000000" w:themeColor="text1"/>
          <w:shd w:val="clear" w:color="auto" w:fill="FFFFFF"/>
        </w:rPr>
        <w:t>Balsdon</w:t>
      </w:r>
      <w:proofErr w:type="spellEnd"/>
      <w:r w:rsidRPr="00B925EF">
        <w:rPr>
          <w:rFonts w:ascii="Times New Roman" w:eastAsia="Times New Roman" w:hAnsi="Times New Roman" w:cs="Times New Roman"/>
          <w:color w:val="000000" w:themeColor="text1"/>
          <w:shd w:val="clear" w:color="auto" w:fill="FFFFFF"/>
        </w:rPr>
        <w:t xml:space="preserve">, John P.V. </w:t>
      </w:r>
      <w:proofErr w:type="spellStart"/>
      <w:r w:rsidRPr="00B925EF">
        <w:rPr>
          <w:rFonts w:ascii="Times New Roman" w:eastAsia="Times New Roman" w:hAnsi="Times New Roman" w:cs="Times New Roman"/>
          <w:color w:val="000000" w:themeColor="text1"/>
          <w:shd w:val="clear" w:color="auto" w:fill="FFFFFF"/>
        </w:rPr>
        <w:t>Dacre</w:t>
      </w:r>
      <w:proofErr w:type="spellEnd"/>
      <w:r w:rsidRPr="00B925EF">
        <w:rPr>
          <w:rFonts w:ascii="Times New Roman" w:eastAsia="Times New Roman" w:hAnsi="Times New Roman" w:cs="Times New Roman"/>
          <w:color w:val="000000" w:themeColor="text1"/>
          <w:shd w:val="clear" w:color="auto" w:fill="FFFFFF"/>
        </w:rPr>
        <w:t>. “GAIUS MARIUS.” </w:t>
      </w:r>
      <w:r w:rsidRPr="00B925EF">
        <w:rPr>
          <w:rFonts w:ascii="Times New Roman" w:eastAsia="Times New Roman" w:hAnsi="Times New Roman" w:cs="Times New Roman"/>
          <w:i/>
          <w:iCs/>
          <w:color w:val="000000" w:themeColor="text1"/>
        </w:rPr>
        <w:t>Gaius Marius (c. 157-86 B.C.)</w:t>
      </w:r>
      <w:r w:rsidRPr="00B925EF">
        <w:rPr>
          <w:rFonts w:ascii="Times New Roman" w:eastAsia="Times New Roman" w:hAnsi="Times New Roman" w:cs="Times New Roman"/>
          <w:color w:val="000000" w:themeColor="text1"/>
          <w:shd w:val="clear" w:color="auto" w:fill="FFFFFF"/>
        </w:rPr>
        <w:t xml:space="preserve">, </w:t>
      </w:r>
      <w:hyperlink r:id="rId7" w:history="1">
        <w:r w:rsidR="007925E9" w:rsidRPr="00B925EF">
          <w:rPr>
            <w:rStyle w:val="Hyperlink"/>
            <w:rFonts w:ascii="Times New Roman" w:eastAsia="Times New Roman" w:hAnsi="Times New Roman" w:cs="Times New Roman"/>
            <w:color w:val="0070C0"/>
            <w:shd w:val="clear" w:color="auto" w:fill="FFFFFF"/>
          </w:rPr>
          <w:t>www.thelatinlibrary.com/imperialism/notes/marius.html</w:t>
        </w:r>
      </w:hyperlink>
      <w:r w:rsidRPr="00B925EF">
        <w:rPr>
          <w:rFonts w:ascii="Times New Roman" w:eastAsia="Times New Roman" w:hAnsi="Times New Roman" w:cs="Times New Roman"/>
          <w:color w:val="0070C0"/>
          <w:shd w:val="clear" w:color="auto" w:fill="FFFFFF"/>
        </w:rPr>
        <w:t>.</w:t>
      </w:r>
    </w:p>
    <w:p w14:paraId="583BF315" w14:textId="77777777" w:rsidR="007925E9" w:rsidRPr="00B925EF" w:rsidRDefault="007925E9" w:rsidP="007925E9">
      <w:pPr>
        <w:pStyle w:val="ListParagraph"/>
        <w:spacing w:line="240" w:lineRule="auto"/>
        <w:rPr>
          <w:rFonts w:ascii="Times New Roman" w:eastAsia="Times New Roman" w:hAnsi="Times New Roman" w:cs="Times New Roman"/>
          <w:color w:val="000000" w:themeColor="text1"/>
        </w:rPr>
      </w:pPr>
    </w:p>
    <w:p w14:paraId="3E193C5D" w14:textId="47E0ABFA" w:rsidR="005860A8" w:rsidRPr="00B925EF" w:rsidRDefault="005860A8" w:rsidP="005860A8">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eastAsia="Times New Roman" w:hAnsi="Times New Roman" w:cs="Times New Roman"/>
          <w:color w:val="000000" w:themeColor="text1"/>
          <w:shd w:val="clear" w:color="auto" w:fill="FFFFFF"/>
        </w:rPr>
        <w:t xml:space="preserve">“Evolution </w:t>
      </w:r>
      <w:proofErr w:type="gramStart"/>
      <w:r w:rsidRPr="00B925EF">
        <w:rPr>
          <w:rFonts w:ascii="Times New Roman" w:eastAsia="Times New Roman" w:hAnsi="Times New Roman" w:cs="Times New Roman"/>
          <w:color w:val="000000" w:themeColor="text1"/>
          <w:shd w:val="clear" w:color="auto" w:fill="FFFFFF"/>
        </w:rPr>
        <w:t>Of</w:t>
      </w:r>
      <w:proofErr w:type="gramEnd"/>
      <w:r w:rsidRPr="00B925EF">
        <w:rPr>
          <w:rFonts w:ascii="Times New Roman" w:eastAsia="Times New Roman" w:hAnsi="Times New Roman" w:cs="Times New Roman"/>
          <w:color w:val="000000" w:themeColor="text1"/>
          <w:shd w:val="clear" w:color="auto" w:fill="FFFFFF"/>
        </w:rPr>
        <w:t xml:space="preserve"> The Ancient Roman Soldier Over A Millennium.” </w:t>
      </w:r>
      <w:r w:rsidRPr="00B925EF">
        <w:rPr>
          <w:rFonts w:ascii="Times New Roman" w:eastAsia="Times New Roman" w:hAnsi="Times New Roman" w:cs="Times New Roman"/>
          <w:i/>
          <w:iCs/>
          <w:color w:val="000000" w:themeColor="text1"/>
        </w:rPr>
        <w:t>Realm of History</w:t>
      </w:r>
      <w:r w:rsidRPr="00B925EF">
        <w:rPr>
          <w:rFonts w:ascii="Times New Roman" w:eastAsia="Times New Roman" w:hAnsi="Times New Roman" w:cs="Times New Roman"/>
          <w:color w:val="000000" w:themeColor="text1"/>
          <w:shd w:val="clear" w:color="auto" w:fill="FFFFFF"/>
        </w:rPr>
        <w:t xml:space="preserve">, 6 May 2018, </w:t>
      </w:r>
      <w:hyperlink r:id="rId8" w:history="1">
        <w:r w:rsidRPr="00B925EF">
          <w:rPr>
            <w:rStyle w:val="Hyperlink"/>
            <w:rFonts w:ascii="Times New Roman" w:eastAsia="Times New Roman" w:hAnsi="Times New Roman" w:cs="Times New Roman"/>
            <w:color w:val="0070C0"/>
            <w:shd w:val="clear" w:color="auto" w:fill="FFFFFF"/>
          </w:rPr>
          <w:t>www.realmofhistory.com/2017/07/13/evolution-ancient-roman-soldier/</w:t>
        </w:r>
      </w:hyperlink>
      <w:r w:rsidRPr="00B925EF">
        <w:rPr>
          <w:rFonts w:ascii="Times New Roman" w:eastAsia="Times New Roman" w:hAnsi="Times New Roman" w:cs="Times New Roman"/>
          <w:color w:val="0070C0"/>
          <w:shd w:val="clear" w:color="auto" w:fill="FFFFFF"/>
        </w:rPr>
        <w:t>.</w:t>
      </w:r>
    </w:p>
    <w:p w14:paraId="113272BC" w14:textId="77777777" w:rsidR="007925E9" w:rsidRPr="00B925EF" w:rsidRDefault="007925E9" w:rsidP="007925E9">
      <w:pPr>
        <w:pStyle w:val="ListParagraph"/>
        <w:spacing w:line="240" w:lineRule="auto"/>
        <w:rPr>
          <w:rFonts w:ascii="Times New Roman" w:eastAsia="Times New Roman" w:hAnsi="Times New Roman" w:cs="Times New Roman"/>
          <w:color w:val="000000" w:themeColor="text1"/>
        </w:rPr>
      </w:pPr>
    </w:p>
    <w:p w14:paraId="2BDA78DD" w14:textId="77777777" w:rsidR="00A0310A" w:rsidRPr="00B925EF" w:rsidRDefault="005860A8" w:rsidP="00A0310A">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eastAsia="Times New Roman" w:hAnsi="Times New Roman" w:cs="Times New Roman"/>
          <w:color w:val="000000" w:themeColor="text1"/>
          <w:shd w:val="clear" w:color="auto" w:fill="FFFFFF"/>
        </w:rPr>
        <w:t xml:space="preserve">“A Dictionary of Greek and Roman Antiquities (1890) William Smith, LLD, William </w:t>
      </w:r>
      <w:proofErr w:type="spellStart"/>
      <w:r w:rsidRPr="00B925EF">
        <w:rPr>
          <w:rFonts w:ascii="Times New Roman" w:eastAsia="Times New Roman" w:hAnsi="Times New Roman" w:cs="Times New Roman"/>
          <w:color w:val="000000" w:themeColor="text1"/>
          <w:shd w:val="clear" w:color="auto" w:fill="FFFFFF"/>
        </w:rPr>
        <w:t>Wayte</w:t>
      </w:r>
      <w:proofErr w:type="spellEnd"/>
      <w:r w:rsidRPr="00B925EF">
        <w:rPr>
          <w:rFonts w:ascii="Times New Roman" w:eastAsia="Times New Roman" w:hAnsi="Times New Roman" w:cs="Times New Roman"/>
          <w:color w:val="000000" w:themeColor="text1"/>
          <w:shd w:val="clear" w:color="auto" w:fill="FFFFFF"/>
        </w:rPr>
        <w:t xml:space="preserve">, G. E. </w:t>
      </w:r>
      <w:proofErr w:type="spellStart"/>
      <w:r w:rsidRPr="00B925EF">
        <w:rPr>
          <w:rFonts w:ascii="Times New Roman" w:eastAsia="Times New Roman" w:hAnsi="Times New Roman" w:cs="Times New Roman"/>
          <w:color w:val="000000" w:themeColor="text1"/>
          <w:shd w:val="clear" w:color="auto" w:fill="FFFFFF"/>
        </w:rPr>
        <w:t>Marindin</w:t>
      </w:r>
      <w:proofErr w:type="spellEnd"/>
      <w:r w:rsidRPr="00B925EF">
        <w:rPr>
          <w:rFonts w:ascii="Times New Roman" w:eastAsia="Times New Roman" w:hAnsi="Times New Roman" w:cs="Times New Roman"/>
          <w:color w:val="000000" w:themeColor="text1"/>
          <w:shd w:val="clear" w:color="auto" w:fill="FFFFFF"/>
        </w:rPr>
        <w:t>, Ed.” </w:t>
      </w:r>
      <w:r w:rsidRPr="00B925EF">
        <w:rPr>
          <w:rFonts w:ascii="Times New Roman" w:eastAsia="Times New Roman" w:hAnsi="Times New Roman" w:cs="Times New Roman"/>
          <w:i/>
          <w:iCs/>
          <w:color w:val="000000" w:themeColor="text1"/>
        </w:rPr>
        <w:t>A Dictionary of Greek and Roman Antiquities (1890), SACCUS, SACCUS, SALII</w:t>
      </w:r>
      <w:r w:rsidRPr="00B925EF">
        <w:rPr>
          <w:rFonts w:ascii="Times New Roman" w:eastAsia="Times New Roman" w:hAnsi="Times New Roman" w:cs="Times New Roman"/>
          <w:color w:val="000000" w:themeColor="text1"/>
          <w:shd w:val="clear" w:color="auto" w:fill="FFFFFF"/>
        </w:rPr>
        <w:t xml:space="preserve">, Perseus Digital </w:t>
      </w:r>
      <w:r w:rsidR="007925E9" w:rsidRPr="00B925EF">
        <w:rPr>
          <w:rFonts w:ascii="Times New Roman" w:eastAsia="Times New Roman" w:hAnsi="Times New Roman" w:cs="Times New Roman"/>
          <w:color w:val="000000" w:themeColor="text1"/>
          <w:shd w:val="clear" w:color="auto" w:fill="FFFFFF"/>
        </w:rPr>
        <w:t>Library:</w:t>
      </w:r>
      <w:r w:rsidRPr="00B925EF">
        <w:rPr>
          <w:rFonts w:ascii="Times New Roman" w:eastAsia="Times New Roman" w:hAnsi="Times New Roman" w:cs="Times New Roman"/>
          <w:color w:val="000000" w:themeColor="text1"/>
          <w:shd w:val="clear" w:color="auto" w:fill="FFFFFF"/>
        </w:rPr>
        <w:t xml:space="preserve"> Tufts University,</w:t>
      </w:r>
      <w:r w:rsidR="007925E9" w:rsidRPr="00B925EF">
        <w:rPr>
          <w:rFonts w:ascii="Times New Roman" w:eastAsia="Times New Roman" w:hAnsi="Times New Roman" w:cs="Times New Roman"/>
          <w:color w:val="000000" w:themeColor="text1"/>
          <w:shd w:val="clear" w:color="auto" w:fill="FFFFFF"/>
        </w:rPr>
        <w:t xml:space="preserve"> </w:t>
      </w:r>
      <w:hyperlink r:id="rId9" w:history="1">
        <w:r w:rsidR="007925E9" w:rsidRPr="00B925EF">
          <w:rPr>
            <w:rStyle w:val="Hyperlink"/>
            <w:rFonts w:ascii="Times New Roman" w:eastAsia="Times New Roman" w:hAnsi="Times New Roman" w:cs="Times New Roman"/>
            <w:color w:val="0070C0"/>
            <w:shd w:val="clear" w:color="auto" w:fill="FFFFFF"/>
          </w:rPr>
          <w:t>www.perseus.tufts.edu/hopper/text?doc=Perseus%3Atext%3A1999.04.0063%3Aalphabetic%2Bletter%3DS%3Aentry%2Bgroup%3D1%3Aentry%3Dsalii-cn.\</w:t>
        </w:r>
      </w:hyperlink>
    </w:p>
    <w:p w14:paraId="775B8A47" w14:textId="77777777" w:rsidR="00A0310A" w:rsidRPr="00B925EF" w:rsidRDefault="00A0310A" w:rsidP="00A0310A">
      <w:pPr>
        <w:pStyle w:val="ListParagraph"/>
        <w:rPr>
          <w:rFonts w:ascii="Times New Roman" w:hAnsi="Times New Roman" w:cs="Times New Roman"/>
          <w:color w:val="000000" w:themeColor="text1"/>
        </w:rPr>
      </w:pPr>
    </w:p>
    <w:p w14:paraId="7B94D93E" w14:textId="77777777" w:rsidR="00A0310A" w:rsidRPr="00B925EF" w:rsidRDefault="007925E9" w:rsidP="00A0310A">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hAnsi="Times New Roman" w:cs="Times New Roman"/>
          <w:color w:val="000000" w:themeColor="text1"/>
        </w:rPr>
        <w:t>“Armies of the Roman Empire.”</w:t>
      </w:r>
      <w:r w:rsidRPr="00B925EF">
        <w:rPr>
          <w:rStyle w:val="apple-converted-space"/>
          <w:rFonts w:ascii="Times New Roman" w:hAnsi="Times New Roman" w:cs="Times New Roman"/>
          <w:color w:val="000000" w:themeColor="text1"/>
        </w:rPr>
        <w:t> </w:t>
      </w:r>
      <w:r w:rsidRPr="00B925EF">
        <w:rPr>
          <w:rFonts w:ascii="Times New Roman" w:hAnsi="Times New Roman" w:cs="Times New Roman"/>
          <w:i/>
          <w:iCs/>
          <w:color w:val="000000" w:themeColor="text1"/>
        </w:rPr>
        <w:t>The Success of the Roman Republic and Empire</w:t>
      </w:r>
      <w:r w:rsidRPr="00B925EF">
        <w:rPr>
          <w:rFonts w:ascii="Times New Roman" w:hAnsi="Times New Roman" w:cs="Times New Roman"/>
          <w:color w:val="000000" w:themeColor="text1"/>
        </w:rPr>
        <w:t xml:space="preserve">, Penn State, </w:t>
      </w:r>
      <w:hyperlink r:id="rId10" w:history="1">
        <w:r w:rsidR="00A0310A" w:rsidRPr="00B925EF">
          <w:rPr>
            <w:rStyle w:val="Hyperlink"/>
            <w:rFonts w:ascii="Times New Roman" w:hAnsi="Times New Roman" w:cs="Times New Roman"/>
            <w:color w:val="0070C0"/>
          </w:rPr>
          <w:t>www.sites.psu.edu/successoftheromans/organization-of-the-roman-army/the-armies-of-the-roman-empire/</w:t>
        </w:r>
      </w:hyperlink>
      <w:r w:rsidRPr="00B925EF">
        <w:rPr>
          <w:rFonts w:ascii="Times New Roman" w:hAnsi="Times New Roman" w:cs="Times New Roman"/>
          <w:color w:val="0070C0"/>
        </w:rPr>
        <w:t>.</w:t>
      </w:r>
    </w:p>
    <w:p w14:paraId="185F1936" w14:textId="77777777" w:rsidR="00A0310A" w:rsidRPr="00B925EF" w:rsidRDefault="00A0310A" w:rsidP="00A0310A">
      <w:pPr>
        <w:pStyle w:val="ListParagraph"/>
        <w:rPr>
          <w:rFonts w:ascii="Times New Roman" w:hAnsi="Times New Roman" w:cs="Times New Roman"/>
          <w:color w:val="000000" w:themeColor="text1"/>
        </w:rPr>
      </w:pPr>
    </w:p>
    <w:p w14:paraId="4CFCF05A" w14:textId="77777777" w:rsidR="00A0310A" w:rsidRPr="00B925EF" w:rsidRDefault="007925E9" w:rsidP="00A0310A">
      <w:pPr>
        <w:pStyle w:val="ListParagraph"/>
        <w:numPr>
          <w:ilvl w:val="0"/>
          <w:numId w:val="2"/>
        </w:numPr>
        <w:spacing w:line="240" w:lineRule="auto"/>
        <w:rPr>
          <w:rFonts w:ascii="Times New Roman" w:hAnsi="Times New Roman" w:cs="Times New Roman"/>
          <w:color w:val="000000" w:themeColor="text1"/>
        </w:rPr>
      </w:pPr>
      <w:r w:rsidRPr="00B925EF">
        <w:rPr>
          <w:rFonts w:ascii="Times New Roman" w:hAnsi="Times New Roman" w:cs="Times New Roman"/>
          <w:color w:val="000000" w:themeColor="text1"/>
        </w:rPr>
        <w:t>“Armies of the Roman Republic.”</w:t>
      </w:r>
      <w:r w:rsidRPr="00B925EF">
        <w:rPr>
          <w:rStyle w:val="apple-converted-space"/>
          <w:rFonts w:ascii="Times New Roman" w:hAnsi="Times New Roman" w:cs="Times New Roman"/>
          <w:color w:val="000000" w:themeColor="text1"/>
        </w:rPr>
        <w:t> </w:t>
      </w:r>
      <w:r w:rsidRPr="00B925EF">
        <w:rPr>
          <w:rFonts w:ascii="Times New Roman" w:hAnsi="Times New Roman" w:cs="Times New Roman"/>
          <w:i/>
          <w:iCs/>
          <w:color w:val="000000" w:themeColor="text1"/>
        </w:rPr>
        <w:t>The Success of the Roman Republic and Empire</w:t>
      </w:r>
      <w:r w:rsidRPr="00B925EF">
        <w:rPr>
          <w:rFonts w:ascii="Times New Roman" w:hAnsi="Times New Roman" w:cs="Times New Roman"/>
          <w:color w:val="000000" w:themeColor="text1"/>
        </w:rPr>
        <w:t xml:space="preserve">, </w:t>
      </w:r>
      <w:hyperlink r:id="rId11" w:history="1">
        <w:r w:rsidR="00A0310A" w:rsidRPr="00B925EF">
          <w:rPr>
            <w:rStyle w:val="Hyperlink"/>
            <w:rFonts w:ascii="Times New Roman" w:hAnsi="Times New Roman" w:cs="Times New Roman"/>
            <w:color w:val="0070C0"/>
          </w:rPr>
          <w:t>www.sites.psu.edu/successoftheromans/organization-of-the-roman-army/the-armies-of-the-roman-republic/</w:t>
        </w:r>
      </w:hyperlink>
      <w:r w:rsidRPr="00B925EF">
        <w:rPr>
          <w:rFonts w:ascii="Times New Roman" w:hAnsi="Times New Roman" w:cs="Times New Roman"/>
          <w:color w:val="0070C0"/>
        </w:rPr>
        <w:t>.</w:t>
      </w:r>
    </w:p>
    <w:p w14:paraId="1E9D9200" w14:textId="77777777" w:rsidR="00A0310A" w:rsidRPr="00B925EF" w:rsidRDefault="00A0310A" w:rsidP="00A0310A">
      <w:pPr>
        <w:pStyle w:val="ListParagraph"/>
        <w:rPr>
          <w:rFonts w:ascii="Times New Roman" w:hAnsi="Times New Roman" w:cs="Times New Roman"/>
          <w:color w:val="000000" w:themeColor="text1"/>
        </w:rPr>
      </w:pPr>
    </w:p>
    <w:p w14:paraId="742D7D52" w14:textId="582DB573" w:rsidR="00A0310A" w:rsidRPr="00B925EF" w:rsidRDefault="007925E9" w:rsidP="00A0310A">
      <w:pPr>
        <w:pStyle w:val="ListParagraph"/>
        <w:numPr>
          <w:ilvl w:val="0"/>
          <w:numId w:val="2"/>
        </w:numPr>
        <w:spacing w:line="240" w:lineRule="auto"/>
        <w:rPr>
          <w:rFonts w:ascii="Times New Roman" w:hAnsi="Times New Roman" w:cs="Times New Roman"/>
          <w:color w:val="000000" w:themeColor="text1"/>
        </w:rPr>
      </w:pPr>
      <w:r w:rsidRPr="00B925EF">
        <w:rPr>
          <w:rFonts w:ascii="Times New Roman" w:hAnsi="Times New Roman" w:cs="Times New Roman"/>
          <w:color w:val="000000" w:themeColor="text1"/>
        </w:rPr>
        <w:t>“Battle of Cannae.”</w:t>
      </w:r>
      <w:r w:rsidRPr="00B925EF">
        <w:rPr>
          <w:rStyle w:val="apple-converted-space"/>
          <w:rFonts w:ascii="Times New Roman" w:hAnsi="Times New Roman" w:cs="Times New Roman"/>
          <w:color w:val="000000" w:themeColor="text1"/>
        </w:rPr>
        <w:t> </w:t>
      </w:r>
      <w:r w:rsidRPr="00B925EF">
        <w:rPr>
          <w:rFonts w:ascii="Times New Roman" w:hAnsi="Times New Roman" w:cs="Times New Roman"/>
          <w:i/>
          <w:iCs/>
          <w:color w:val="000000" w:themeColor="text1"/>
        </w:rPr>
        <w:t>The Success of the Roman Republic and Empire</w:t>
      </w:r>
      <w:r w:rsidRPr="00B925EF">
        <w:rPr>
          <w:rFonts w:ascii="Times New Roman" w:hAnsi="Times New Roman" w:cs="Times New Roman"/>
          <w:color w:val="000000" w:themeColor="text1"/>
        </w:rPr>
        <w:t xml:space="preserve">, </w:t>
      </w:r>
      <w:hyperlink r:id="rId12" w:history="1">
        <w:r w:rsidR="00A0310A" w:rsidRPr="00B925EF">
          <w:rPr>
            <w:rStyle w:val="Hyperlink"/>
            <w:rFonts w:ascii="Times New Roman" w:hAnsi="Times New Roman" w:cs="Times New Roman"/>
            <w:color w:val="0070C0"/>
          </w:rPr>
          <w:t>www.sites.psu.edu/successoftheromans/roman-campaigns/battle-of-cannae-216-bc/</w:t>
        </w:r>
      </w:hyperlink>
      <w:r w:rsidRPr="00B925EF">
        <w:rPr>
          <w:rFonts w:ascii="Times New Roman" w:hAnsi="Times New Roman" w:cs="Times New Roman"/>
          <w:color w:val="0070C0"/>
        </w:rPr>
        <w:t>.</w:t>
      </w:r>
    </w:p>
    <w:p w14:paraId="6C96D1D2" w14:textId="77777777" w:rsidR="00A0310A" w:rsidRPr="00B925EF" w:rsidRDefault="00A0310A" w:rsidP="00A0310A">
      <w:pPr>
        <w:pStyle w:val="ListParagraph"/>
        <w:rPr>
          <w:rFonts w:ascii="Times New Roman" w:hAnsi="Times New Roman" w:cs="Times New Roman"/>
          <w:color w:val="000000" w:themeColor="text1"/>
        </w:rPr>
      </w:pPr>
    </w:p>
    <w:p w14:paraId="0AAD7EEB" w14:textId="5BFF8210" w:rsidR="00A0310A" w:rsidRPr="00B925EF" w:rsidRDefault="007925E9" w:rsidP="00A0310A">
      <w:pPr>
        <w:pStyle w:val="ListParagraph"/>
        <w:numPr>
          <w:ilvl w:val="0"/>
          <w:numId w:val="2"/>
        </w:numPr>
        <w:spacing w:line="240" w:lineRule="auto"/>
        <w:rPr>
          <w:rFonts w:ascii="Times New Roman" w:hAnsi="Times New Roman" w:cs="Times New Roman"/>
          <w:color w:val="000000" w:themeColor="text1"/>
        </w:rPr>
      </w:pPr>
      <w:proofErr w:type="spellStart"/>
      <w:r w:rsidRPr="00B925EF">
        <w:rPr>
          <w:rFonts w:ascii="Times New Roman" w:hAnsi="Times New Roman" w:cs="Times New Roman"/>
          <w:color w:val="000000" w:themeColor="text1"/>
        </w:rPr>
        <w:t>Degenhart</w:t>
      </w:r>
      <w:proofErr w:type="spellEnd"/>
      <w:r w:rsidRPr="00B925EF">
        <w:rPr>
          <w:rFonts w:ascii="Times New Roman" w:hAnsi="Times New Roman" w:cs="Times New Roman"/>
          <w:color w:val="000000" w:themeColor="text1"/>
        </w:rPr>
        <w:t>, Tom. “The Early Roman Army.”</w:t>
      </w:r>
      <w:r w:rsidRPr="00B925EF">
        <w:rPr>
          <w:rStyle w:val="apple-converted-space"/>
          <w:rFonts w:ascii="Times New Roman" w:hAnsi="Times New Roman" w:cs="Times New Roman"/>
          <w:color w:val="000000" w:themeColor="text1"/>
        </w:rPr>
        <w:t> </w:t>
      </w:r>
      <w:r w:rsidRPr="00B925EF">
        <w:rPr>
          <w:rFonts w:ascii="Times New Roman" w:hAnsi="Times New Roman" w:cs="Times New Roman"/>
          <w:i/>
          <w:iCs/>
          <w:color w:val="000000" w:themeColor="text1"/>
        </w:rPr>
        <w:t>Academia.edu</w:t>
      </w:r>
      <w:r w:rsidRPr="00B925EF">
        <w:rPr>
          <w:rFonts w:ascii="Times New Roman" w:hAnsi="Times New Roman" w:cs="Times New Roman"/>
          <w:color w:val="000000" w:themeColor="text1"/>
        </w:rPr>
        <w:t xml:space="preserve">, </w:t>
      </w:r>
      <w:hyperlink r:id="rId13" w:history="1">
        <w:r w:rsidR="00A0310A" w:rsidRPr="00B925EF">
          <w:rPr>
            <w:rStyle w:val="Hyperlink"/>
            <w:rFonts w:ascii="Times New Roman" w:hAnsi="Times New Roman" w:cs="Times New Roman"/>
            <w:color w:val="0070C0"/>
          </w:rPr>
          <w:t>www.academia.edu/6256231/The_Early_Roman_Army</w:t>
        </w:r>
      </w:hyperlink>
      <w:r w:rsidRPr="00B925EF">
        <w:rPr>
          <w:rFonts w:ascii="Times New Roman" w:hAnsi="Times New Roman" w:cs="Times New Roman"/>
          <w:color w:val="0070C0"/>
        </w:rPr>
        <w:t>.</w:t>
      </w:r>
    </w:p>
    <w:p w14:paraId="4734FACB" w14:textId="77777777" w:rsidR="00A0310A" w:rsidRPr="00B925EF" w:rsidRDefault="00A0310A" w:rsidP="00A0310A">
      <w:pPr>
        <w:pStyle w:val="ListParagraph"/>
        <w:rPr>
          <w:rFonts w:ascii="Times New Roman" w:hAnsi="Times New Roman" w:cs="Times New Roman"/>
          <w:color w:val="000000" w:themeColor="text1"/>
        </w:rPr>
      </w:pPr>
    </w:p>
    <w:p w14:paraId="6F516936" w14:textId="4A90B097" w:rsidR="00A0310A" w:rsidRPr="00B925EF" w:rsidRDefault="007925E9" w:rsidP="00A0310A">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hAnsi="Times New Roman" w:cs="Times New Roman"/>
          <w:color w:val="000000" w:themeColor="text1"/>
        </w:rPr>
        <w:t>Mclaughlin, William. “The Samnite Wars, Paving the Way for the Might of the Roman Empire.”</w:t>
      </w:r>
      <w:r w:rsidRPr="00B925EF">
        <w:rPr>
          <w:rStyle w:val="apple-converted-space"/>
          <w:rFonts w:ascii="Times New Roman" w:hAnsi="Times New Roman" w:cs="Times New Roman"/>
          <w:color w:val="000000" w:themeColor="text1"/>
        </w:rPr>
        <w:t> </w:t>
      </w:r>
      <w:r w:rsidRPr="00B925EF">
        <w:rPr>
          <w:rFonts w:ascii="Times New Roman" w:hAnsi="Times New Roman" w:cs="Times New Roman"/>
          <w:i/>
          <w:iCs/>
          <w:color w:val="000000" w:themeColor="text1"/>
        </w:rPr>
        <w:t>WAR HISTORY ONLINE</w:t>
      </w:r>
      <w:r w:rsidRPr="00B925EF">
        <w:rPr>
          <w:rFonts w:ascii="Times New Roman" w:hAnsi="Times New Roman" w:cs="Times New Roman"/>
          <w:color w:val="000000" w:themeColor="text1"/>
        </w:rPr>
        <w:t xml:space="preserve">, 3 Mar. 2018, </w:t>
      </w:r>
      <w:hyperlink r:id="rId14" w:history="1">
        <w:r w:rsidR="00A0310A" w:rsidRPr="00B925EF">
          <w:rPr>
            <w:rStyle w:val="Hyperlink"/>
            <w:rFonts w:ascii="Times New Roman" w:hAnsi="Times New Roman" w:cs="Times New Roman"/>
            <w:color w:val="0070C0"/>
          </w:rPr>
          <w:t>www.warhistoryonline.com/ancient-history/samnite-wars-paving-way-roman.html</w:t>
        </w:r>
      </w:hyperlink>
      <w:r w:rsidRPr="00B925EF">
        <w:rPr>
          <w:rFonts w:ascii="Times New Roman" w:hAnsi="Times New Roman" w:cs="Times New Roman"/>
          <w:color w:val="0070C0"/>
        </w:rPr>
        <w:t>.</w:t>
      </w:r>
    </w:p>
    <w:p w14:paraId="2BD36168" w14:textId="77777777" w:rsidR="00A0310A" w:rsidRPr="00B925EF" w:rsidRDefault="00A0310A" w:rsidP="00A0310A">
      <w:pPr>
        <w:pStyle w:val="ListParagraph"/>
        <w:rPr>
          <w:rFonts w:ascii="Times New Roman" w:hAnsi="Times New Roman" w:cs="Times New Roman"/>
          <w:color w:val="000000" w:themeColor="text1"/>
        </w:rPr>
      </w:pPr>
    </w:p>
    <w:p w14:paraId="6D52EDF4" w14:textId="683FA0B8" w:rsidR="00A0310A" w:rsidRPr="00B925EF" w:rsidRDefault="007925E9" w:rsidP="00A0310A">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hAnsi="Times New Roman" w:cs="Times New Roman"/>
          <w:color w:val="000000" w:themeColor="text1"/>
        </w:rPr>
        <w:t>“Organization of the Roman Army.”</w:t>
      </w:r>
      <w:r w:rsidRPr="00B925EF">
        <w:rPr>
          <w:rStyle w:val="apple-converted-space"/>
          <w:rFonts w:ascii="Times New Roman" w:hAnsi="Times New Roman" w:cs="Times New Roman"/>
          <w:color w:val="000000" w:themeColor="text1"/>
        </w:rPr>
        <w:t> </w:t>
      </w:r>
      <w:r w:rsidRPr="00B925EF">
        <w:rPr>
          <w:rFonts w:ascii="Times New Roman" w:hAnsi="Times New Roman" w:cs="Times New Roman"/>
          <w:i/>
          <w:iCs/>
          <w:color w:val="000000" w:themeColor="text1"/>
        </w:rPr>
        <w:t>The Success of the Roman Republic and Empire</w:t>
      </w:r>
      <w:r w:rsidRPr="00B925EF">
        <w:rPr>
          <w:rFonts w:ascii="Times New Roman" w:hAnsi="Times New Roman" w:cs="Times New Roman"/>
          <w:color w:val="000000" w:themeColor="text1"/>
        </w:rPr>
        <w:t xml:space="preserve">, Penn State, </w:t>
      </w:r>
      <w:r w:rsidR="00A0310A" w:rsidRPr="00B925EF">
        <w:rPr>
          <w:rFonts w:ascii="Times New Roman" w:hAnsi="Times New Roman" w:cs="Times New Roman"/>
          <w:color w:val="0070C0"/>
        </w:rPr>
        <w:fldChar w:fldCharType="begin"/>
      </w:r>
      <w:r w:rsidR="00A0310A" w:rsidRPr="00B925EF">
        <w:rPr>
          <w:rFonts w:ascii="Times New Roman" w:hAnsi="Times New Roman" w:cs="Times New Roman"/>
          <w:color w:val="0070C0"/>
        </w:rPr>
        <w:instrText xml:space="preserve"> HYPERLINK "http://www.sites.psu.edu/successoftheromans/organization-of-the-roman-army/" </w:instrText>
      </w:r>
      <w:r w:rsidR="00A0310A" w:rsidRPr="00B925EF">
        <w:rPr>
          <w:rFonts w:ascii="Times New Roman" w:hAnsi="Times New Roman" w:cs="Times New Roman"/>
          <w:color w:val="0070C0"/>
        </w:rPr>
        <w:fldChar w:fldCharType="separate"/>
      </w:r>
      <w:r w:rsidR="00A0310A" w:rsidRPr="00B925EF">
        <w:rPr>
          <w:rStyle w:val="Hyperlink"/>
          <w:rFonts w:ascii="Times New Roman" w:hAnsi="Times New Roman" w:cs="Times New Roman"/>
          <w:color w:val="0070C0"/>
        </w:rPr>
        <w:t>www.sites.psu.edu/successoftheromans/organization-of-the-roman-army/</w:t>
      </w:r>
      <w:r w:rsidR="00A0310A" w:rsidRPr="00B925EF">
        <w:rPr>
          <w:rFonts w:ascii="Times New Roman" w:hAnsi="Times New Roman" w:cs="Times New Roman"/>
          <w:color w:val="0070C0"/>
        </w:rPr>
        <w:fldChar w:fldCharType="end"/>
      </w:r>
      <w:r w:rsidRPr="00B925EF">
        <w:rPr>
          <w:rFonts w:ascii="Times New Roman" w:hAnsi="Times New Roman" w:cs="Times New Roman"/>
          <w:color w:val="0070C0"/>
        </w:rPr>
        <w:t>.</w:t>
      </w:r>
    </w:p>
    <w:p w14:paraId="2D8DF4C1" w14:textId="77777777" w:rsidR="00B925EF" w:rsidRPr="00B925EF" w:rsidRDefault="00B925EF" w:rsidP="00B925EF">
      <w:pPr>
        <w:pStyle w:val="ListParagraph"/>
        <w:rPr>
          <w:rFonts w:ascii="Times New Roman" w:eastAsia="Times New Roman" w:hAnsi="Times New Roman" w:cs="Times New Roman"/>
          <w:color w:val="000000" w:themeColor="text1"/>
        </w:rPr>
      </w:pPr>
    </w:p>
    <w:p w14:paraId="67FD1AF3" w14:textId="77777777" w:rsidR="007E390E" w:rsidRPr="007E390E" w:rsidRDefault="00B925EF" w:rsidP="007E390E">
      <w:pPr>
        <w:pStyle w:val="ListParagraph"/>
        <w:numPr>
          <w:ilvl w:val="0"/>
          <w:numId w:val="2"/>
        </w:numPr>
        <w:spacing w:line="240" w:lineRule="auto"/>
        <w:rPr>
          <w:rFonts w:ascii="Times New Roman" w:eastAsia="Times New Roman" w:hAnsi="Times New Roman" w:cs="Times New Roman"/>
          <w:color w:val="000000" w:themeColor="text1"/>
        </w:rPr>
      </w:pPr>
      <w:r w:rsidRPr="00B925EF">
        <w:rPr>
          <w:rFonts w:ascii="Times New Roman" w:eastAsia="Times New Roman" w:hAnsi="Times New Roman" w:cs="Times New Roman"/>
          <w:color w:val="000000" w:themeColor="text1"/>
          <w:shd w:val="clear" w:color="auto" w:fill="FFFFFF"/>
        </w:rPr>
        <w:t>Lloyd, James. “Roman Army.” </w:t>
      </w:r>
      <w:r w:rsidRPr="00B925EF">
        <w:rPr>
          <w:rFonts w:ascii="Times New Roman" w:eastAsia="Times New Roman" w:hAnsi="Times New Roman" w:cs="Times New Roman"/>
          <w:i/>
          <w:iCs/>
          <w:color w:val="000000" w:themeColor="text1"/>
        </w:rPr>
        <w:t>Ancient History Encyclopedia</w:t>
      </w:r>
      <w:r w:rsidRPr="00B925EF">
        <w:rPr>
          <w:rFonts w:ascii="Times New Roman" w:eastAsia="Times New Roman" w:hAnsi="Times New Roman" w:cs="Times New Roman"/>
          <w:color w:val="000000" w:themeColor="text1"/>
          <w:shd w:val="clear" w:color="auto" w:fill="FFFFFF"/>
        </w:rPr>
        <w:t xml:space="preserve">, Ancient History Encyclopedia, 8 Apr. 2019, </w:t>
      </w:r>
      <w:hyperlink r:id="rId15" w:history="1">
        <w:r w:rsidRPr="00B925EF">
          <w:rPr>
            <w:rStyle w:val="Hyperlink"/>
            <w:rFonts w:ascii="Times New Roman" w:eastAsia="Times New Roman" w:hAnsi="Times New Roman" w:cs="Times New Roman"/>
            <w:color w:val="0070C0"/>
            <w:shd w:val="clear" w:color="auto" w:fill="FFFFFF"/>
          </w:rPr>
          <w:t>www.ancient.eu/Roman_Army</w:t>
        </w:r>
        <w:r w:rsidRPr="00B925EF">
          <w:rPr>
            <w:rStyle w:val="Hyperlink"/>
            <w:rFonts w:ascii="Times New Roman" w:eastAsia="Times New Roman" w:hAnsi="Times New Roman" w:cs="Times New Roman"/>
            <w:color w:val="0070C0"/>
            <w:shd w:val="clear" w:color="auto" w:fill="FFFFFF"/>
          </w:rPr>
          <w:t>/</w:t>
        </w:r>
      </w:hyperlink>
      <w:r w:rsidRPr="00B925EF">
        <w:rPr>
          <w:rFonts w:ascii="Times New Roman" w:eastAsia="Times New Roman" w:hAnsi="Times New Roman" w:cs="Times New Roman"/>
          <w:color w:val="0070C0"/>
          <w:shd w:val="clear" w:color="auto" w:fill="FFFFFF"/>
        </w:rPr>
        <w:t>.</w:t>
      </w:r>
    </w:p>
    <w:p w14:paraId="73FFD56F" w14:textId="77777777" w:rsidR="007E390E" w:rsidRPr="007E390E" w:rsidRDefault="007E390E" w:rsidP="007E390E">
      <w:pPr>
        <w:pStyle w:val="ListParagraph"/>
        <w:rPr>
          <w:rFonts w:ascii="Times New Roman" w:eastAsia="Times New Roman" w:hAnsi="Times New Roman" w:cs="Times New Roman"/>
          <w:color w:val="000000" w:themeColor="text1"/>
          <w:shd w:val="clear" w:color="auto" w:fill="FFFFFF"/>
        </w:rPr>
      </w:pPr>
    </w:p>
    <w:p w14:paraId="3A160187" w14:textId="00399909" w:rsidR="00AA46A8" w:rsidRPr="00AA46A8" w:rsidRDefault="007E390E" w:rsidP="00AA46A8">
      <w:pPr>
        <w:pStyle w:val="ListParagraph"/>
        <w:numPr>
          <w:ilvl w:val="0"/>
          <w:numId w:val="2"/>
        </w:numPr>
        <w:spacing w:line="240" w:lineRule="auto"/>
        <w:rPr>
          <w:rFonts w:ascii="Times New Roman" w:eastAsia="Times New Roman" w:hAnsi="Times New Roman" w:cs="Times New Roman"/>
          <w:color w:val="000000" w:themeColor="text1"/>
        </w:rPr>
      </w:pPr>
      <w:r w:rsidRPr="007E390E">
        <w:rPr>
          <w:rFonts w:ascii="Times New Roman" w:eastAsia="Times New Roman" w:hAnsi="Times New Roman" w:cs="Times New Roman"/>
          <w:color w:val="000000" w:themeColor="text1"/>
          <w:shd w:val="clear" w:color="auto" w:fill="FFFFFF"/>
        </w:rPr>
        <w:t>“The Evolution of the Early Roman Army.” </w:t>
      </w:r>
      <w:r w:rsidRPr="007E390E">
        <w:rPr>
          <w:rFonts w:ascii="Times New Roman" w:eastAsia="Times New Roman" w:hAnsi="Times New Roman" w:cs="Times New Roman"/>
          <w:i/>
          <w:iCs/>
          <w:color w:val="000000" w:themeColor="text1"/>
        </w:rPr>
        <w:t>Weapons and Warfare</w:t>
      </w:r>
      <w:r w:rsidRPr="007E390E">
        <w:rPr>
          <w:rFonts w:ascii="Times New Roman" w:eastAsia="Times New Roman" w:hAnsi="Times New Roman" w:cs="Times New Roman"/>
          <w:color w:val="000000" w:themeColor="text1"/>
          <w:shd w:val="clear" w:color="auto" w:fill="FFFFFF"/>
        </w:rPr>
        <w:t xml:space="preserve">, 15 June 2017, </w:t>
      </w:r>
      <w:hyperlink r:id="rId16" w:history="1">
        <w:r w:rsidRPr="007E390E">
          <w:rPr>
            <w:rStyle w:val="Hyperlink"/>
            <w:rFonts w:ascii="Times New Roman" w:eastAsia="Times New Roman" w:hAnsi="Times New Roman" w:cs="Times New Roman"/>
            <w:color w:val="0070C0"/>
            <w:shd w:val="clear" w:color="auto" w:fill="FFFFFF"/>
          </w:rPr>
          <w:t>www.weaponsandwarfare.com/2017/06/16/the-evolution-of-the-early-roman-army/</w:t>
        </w:r>
      </w:hyperlink>
      <w:r w:rsidRPr="007E390E">
        <w:rPr>
          <w:rFonts w:ascii="Times New Roman" w:eastAsia="Times New Roman" w:hAnsi="Times New Roman" w:cs="Times New Roman"/>
          <w:color w:val="0070C0"/>
          <w:shd w:val="clear" w:color="auto" w:fill="FFFFFF"/>
        </w:rPr>
        <w:t>.</w:t>
      </w:r>
    </w:p>
    <w:p w14:paraId="5EDB1254" w14:textId="77777777" w:rsidR="00AA46A8" w:rsidRPr="00AA46A8" w:rsidRDefault="00AA46A8" w:rsidP="00AA46A8">
      <w:pPr>
        <w:pStyle w:val="ListParagraph"/>
        <w:rPr>
          <w:rFonts w:ascii="Times New Roman" w:eastAsia="Times New Roman" w:hAnsi="Times New Roman" w:cs="Times New Roman"/>
          <w:color w:val="000000" w:themeColor="text1"/>
        </w:rPr>
      </w:pPr>
    </w:p>
    <w:p w14:paraId="3DC09B22" w14:textId="3B5F9C7E" w:rsidR="007E390E" w:rsidRPr="00AA46A8" w:rsidRDefault="00AA46A8" w:rsidP="00AA46A8">
      <w:pPr>
        <w:pStyle w:val="ListParagraph"/>
        <w:numPr>
          <w:ilvl w:val="0"/>
          <w:numId w:val="2"/>
        </w:numPr>
        <w:spacing w:line="240" w:lineRule="auto"/>
        <w:rPr>
          <w:rFonts w:ascii="Times New Roman" w:eastAsia="Times New Roman" w:hAnsi="Times New Roman" w:cs="Times New Roman"/>
          <w:color w:val="000000" w:themeColor="text1"/>
        </w:rPr>
      </w:pPr>
      <w:r w:rsidRPr="00AA46A8">
        <w:rPr>
          <w:rFonts w:ascii="Times New Roman" w:eastAsia="Times New Roman" w:hAnsi="Times New Roman" w:cs="Times New Roman"/>
          <w:color w:val="000000" w:themeColor="text1"/>
          <w:shd w:val="clear" w:color="auto" w:fill="FFFFFF"/>
        </w:rPr>
        <w:t xml:space="preserve">Butterfield, Bruce J. “Titus </w:t>
      </w:r>
      <w:proofErr w:type="spellStart"/>
      <w:r w:rsidRPr="00AA46A8">
        <w:rPr>
          <w:rFonts w:ascii="Times New Roman" w:eastAsia="Times New Roman" w:hAnsi="Times New Roman" w:cs="Times New Roman"/>
          <w:color w:val="000000" w:themeColor="text1"/>
          <w:shd w:val="clear" w:color="auto" w:fill="FFFFFF"/>
        </w:rPr>
        <w:t>Livius</w:t>
      </w:r>
      <w:proofErr w:type="spellEnd"/>
      <w:r w:rsidRPr="00AA46A8">
        <w:rPr>
          <w:rFonts w:ascii="Times New Roman" w:eastAsia="Times New Roman" w:hAnsi="Times New Roman" w:cs="Times New Roman"/>
          <w:color w:val="000000" w:themeColor="text1"/>
          <w:shd w:val="clear" w:color="auto" w:fill="FFFFFF"/>
        </w:rPr>
        <w:t>: The History of Rome.” </w:t>
      </w:r>
      <w:r w:rsidRPr="00AA46A8">
        <w:rPr>
          <w:rFonts w:ascii="Times New Roman" w:eastAsia="Times New Roman" w:hAnsi="Times New Roman" w:cs="Times New Roman"/>
          <w:i/>
          <w:iCs/>
          <w:color w:val="000000" w:themeColor="text1"/>
        </w:rPr>
        <w:t>LIVY - History of Rome</w:t>
      </w:r>
      <w:r w:rsidRPr="00AA46A8">
        <w:rPr>
          <w:rFonts w:ascii="Times New Roman" w:eastAsia="Times New Roman" w:hAnsi="Times New Roman" w:cs="Times New Roman"/>
          <w:color w:val="000000" w:themeColor="text1"/>
          <w:shd w:val="clear" w:color="auto" w:fill="FFFFFF"/>
        </w:rPr>
        <w:t xml:space="preserve">, 1996, </w:t>
      </w:r>
      <w:hyperlink r:id="rId17" w:history="1">
        <w:r w:rsidRPr="00AA46A8">
          <w:rPr>
            <w:rStyle w:val="Hyperlink"/>
            <w:rFonts w:ascii="Times New Roman" w:eastAsia="Times New Roman" w:hAnsi="Times New Roman" w:cs="Times New Roman"/>
            <w:shd w:val="clear" w:color="auto" w:fill="FFFFFF"/>
          </w:rPr>
          <w:t>www.mcadams.posc.mu.edu/txt/ah/livy/</w:t>
        </w:r>
      </w:hyperlink>
      <w:r w:rsidRPr="00AA46A8">
        <w:rPr>
          <w:rFonts w:ascii="Times New Roman" w:eastAsia="Times New Roman" w:hAnsi="Times New Roman" w:cs="Times New Roman"/>
          <w:color w:val="000000" w:themeColor="text1"/>
          <w:shd w:val="clear" w:color="auto" w:fill="FFFFFF"/>
        </w:rPr>
        <w:t>.</w:t>
      </w:r>
      <w:bookmarkStart w:id="2" w:name="_GoBack"/>
      <w:bookmarkEnd w:id="2"/>
    </w:p>
    <w:sectPr w:rsidR="007E390E" w:rsidRPr="00AA46A8" w:rsidSect="00B84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7AB3E" w14:textId="77777777" w:rsidR="003A4334" w:rsidRDefault="003A4334" w:rsidP="009C5A30">
      <w:pPr>
        <w:spacing w:line="240" w:lineRule="auto"/>
      </w:pPr>
      <w:r>
        <w:separator/>
      </w:r>
    </w:p>
  </w:endnote>
  <w:endnote w:type="continuationSeparator" w:id="0">
    <w:p w14:paraId="028AC27A" w14:textId="77777777" w:rsidR="003A4334" w:rsidRDefault="003A4334" w:rsidP="009C5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2DBDB" w14:textId="77777777" w:rsidR="003A4334" w:rsidRDefault="003A4334" w:rsidP="009C5A30">
      <w:pPr>
        <w:spacing w:line="240" w:lineRule="auto"/>
      </w:pPr>
      <w:r>
        <w:separator/>
      </w:r>
    </w:p>
  </w:footnote>
  <w:footnote w:type="continuationSeparator" w:id="0">
    <w:p w14:paraId="7F691B22" w14:textId="77777777" w:rsidR="003A4334" w:rsidRDefault="003A4334" w:rsidP="009C5A30">
      <w:pPr>
        <w:spacing w:line="240" w:lineRule="auto"/>
      </w:pPr>
      <w:r>
        <w:continuationSeparator/>
      </w:r>
    </w:p>
  </w:footnote>
  <w:footnote w:id="1">
    <w:p w14:paraId="338B2393" w14:textId="5EDE9E6C" w:rsidR="00CC280E" w:rsidRPr="00CC280E" w:rsidRDefault="00CC280E">
      <w:pPr>
        <w:pStyle w:val="FootnoteText"/>
        <w:rPr>
          <w:rFonts w:ascii="Times New Roman" w:hAnsi="Times New Roman" w:cs="Times New Roman"/>
        </w:rPr>
      </w:pPr>
      <w:r w:rsidRPr="00CC280E">
        <w:rPr>
          <w:rStyle w:val="FootnoteReference"/>
          <w:rFonts w:ascii="Times New Roman" w:hAnsi="Times New Roman" w:cs="Times New Roman"/>
        </w:rPr>
        <w:footnoteRef/>
      </w:r>
      <w:r w:rsidRPr="00CC280E">
        <w:rPr>
          <w:rFonts w:ascii="Times New Roman" w:hAnsi="Times New Roman" w:cs="Times New Roman"/>
        </w:rPr>
        <w:t xml:space="preserve"> </w:t>
      </w:r>
      <w:proofErr w:type="spellStart"/>
      <w:r w:rsidRPr="00CC280E">
        <w:rPr>
          <w:rFonts w:ascii="Times New Roman" w:eastAsia="Times New Roman" w:hAnsi="Times New Roman" w:cs="Times New Roman"/>
          <w:color w:val="000000" w:themeColor="text1"/>
          <w:shd w:val="clear" w:color="auto" w:fill="FFFFFF"/>
        </w:rPr>
        <w:t>Sekunda</w:t>
      </w:r>
      <w:proofErr w:type="spellEnd"/>
      <w:r w:rsidRPr="00CC280E">
        <w:rPr>
          <w:rFonts w:ascii="Times New Roman" w:eastAsia="Times New Roman" w:hAnsi="Times New Roman" w:cs="Times New Roman"/>
          <w:color w:val="000000" w:themeColor="text1"/>
          <w:shd w:val="clear" w:color="auto" w:fill="FFFFFF"/>
        </w:rPr>
        <w:t>, Nick, et al. </w:t>
      </w:r>
      <w:r w:rsidRPr="00CC280E">
        <w:rPr>
          <w:rFonts w:ascii="Times New Roman" w:eastAsia="Times New Roman" w:hAnsi="Times New Roman" w:cs="Times New Roman"/>
          <w:i/>
          <w:iCs/>
          <w:color w:val="000000" w:themeColor="text1"/>
        </w:rPr>
        <w:t>Early Roman Armies</w:t>
      </w:r>
      <w:r w:rsidRPr="00CC280E">
        <w:rPr>
          <w:rFonts w:ascii="Times New Roman" w:eastAsia="Times New Roman" w:hAnsi="Times New Roman" w:cs="Times New Roman"/>
          <w:color w:val="000000" w:themeColor="text1"/>
          <w:shd w:val="clear" w:color="auto" w:fill="FFFFFF"/>
        </w:rPr>
        <w:t>. Osprey Publishing, 2008.</w:t>
      </w:r>
    </w:p>
  </w:footnote>
  <w:footnote w:id="2">
    <w:p w14:paraId="49E2B3CF" w14:textId="5B338203" w:rsidR="00CC280E" w:rsidRPr="00CC280E" w:rsidRDefault="00CC280E">
      <w:pPr>
        <w:pStyle w:val="FootnoteText"/>
        <w:rPr>
          <w:rFonts w:ascii="Times New Roman" w:hAnsi="Times New Roman" w:cs="Times New Roman"/>
        </w:rPr>
      </w:pPr>
      <w:r w:rsidRPr="00CC280E">
        <w:rPr>
          <w:rStyle w:val="FootnoteReference"/>
          <w:rFonts w:ascii="Times New Roman" w:hAnsi="Times New Roman" w:cs="Times New Roman"/>
        </w:rPr>
        <w:footnoteRef/>
      </w:r>
      <w:r w:rsidRPr="00CC280E">
        <w:rPr>
          <w:rFonts w:ascii="Times New Roman" w:hAnsi="Times New Roman" w:cs="Times New Roman"/>
        </w:rPr>
        <w:t xml:space="preserve"> </w:t>
      </w:r>
      <w:r w:rsidRPr="00CC280E">
        <w:rPr>
          <w:rFonts w:ascii="Times New Roman" w:eastAsia="Times New Roman" w:hAnsi="Times New Roman" w:cs="Times New Roman"/>
          <w:color w:val="000000" w:themeColor="text1"/>
          <w:shd w:val="clear" w:color="auto" w:fill="FFFFFF"/>
        </w:rPr>
        <w:t>Ibid.</w:t>
      </w:r>
    </w:p>
  </w:footnote>
  <w:footnote w:id="3">
    <w:p w14:paraId="286BA247" w14:textId="51F670AC" w:rsidR="00CC280E" w:rsidRPr="00CC280E" w:rsidRDefault="00CC280E">
      <w:pPr>
        <w:pStyle w:val="FootnoteText"/>
        <w:rPr>
          <w:rFonts w:ascii="Times New Roman" w:hAnsi="Times New Roman" w:cs="Times New Roman"/>
        </w:rPr>
      </w:pPr>
      <w:r w:rsidRPr="00CC280E">
        <w:rPr>
          <w:rStyle w:val="FootnoteReference"/>
          <w:rFonts w:ascii="Times New Roman" w:hAnsi="Times New Roman" w:cs="Times New Roman"/>
        </w:rPr>
        <w:footnoteRef/>
      </w:r>
      <w:r w:rsidRPr="00CC280E">
        <w:rPr>
          <w:rFonts w:ascii="Times New Roman" w:hAnsi="Times New Roman" w:cs="Times New Roman"/>
        </w:rPr>
        <w:t xml:space="preserve"> </w:t>
      </w:r>
      <w:r w:rsidRPr="00CC280E">
        <w:rPr>
          <w:rFonts w:ascii="Times New Roman" w:eastAsia="Times New Roman" w:hAnsi="Times New Roman" w:cs="Times New Roman"/>
          <w:color w:val="000000" w:themeColor="text1"/>
          <w:shd w:val="clear" w:color="auto" w:fill="FFFFFF"/>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28F5"/>
    <w:multiLevelType w:val="hybridMultilevel"/>
    <w:tmpl w:val="9356CDF2"/>
    <w:lvl w:ilvl="0" w:tplc="A588F3E8">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47C92"/>
    <w:multiLevelType w:val="hybridMultilevel"/>
    <w:tmpl w:val="D81AE5DC"/>
    <w:lvl w:ilvl="0" w:tplc="0BBA4F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in Mettler">
    <w15:presenceInfo w15:providerId="AD" w15:userId="S::colin_mettler@student.wayland.k12.ma.us::5e5df495-fca0-4a0c-a804-335219b4a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30"/>
    <w:rsid w:val="000C7109"/>
    <w:rsid w:val="0011491C"/>
    <w:rsid w:val="00137CD8"/>
    <w:rsid w:val="00155163"/>
    <w:rsid w:val="001772B2"/>
    <w:rsid w:val="00190378"/>
    <w:rsid w:val="001D1496"/>
    <w:rsid w:val="001E54B1"/>
    <w:rsid w:val="00241F3F"/>
    <w:rsid w:val="002459D7"/>
    <w:rsid w:val="00284F80"/>
    <w:rsid w:val="002E3AE3"/>
    <w:rsid w:val="002E3B72"/>
    <w:rsid w:val="002F7D08"/>
    <w:rsid w:val="00311E10"/>
    <w:rsid w:val="0033336D"/>
    <w:rsid w:val="00336B43"/>
    <w:rsid w:val="003418C7"/>
    <w:rsid w:val="00371053"/>
    <w:rsid w:val="00392D00"/>
    <w:rsid w:val="0039329E"/>
    <w:rsid w:val="003A4334"/>
    <w:rsid w:val="003A6049"/>
    <w:rsid w:val="003B1206"/>
    <w:rsid w:val="0043625C"/>
    <w:rsid w:val="00443247"/>
    <w:rsid w:val="00443C63"/>
    <w:rsid w:val="00473074"/>
    <w:rsid w:val="004D1AA6"/>
    <w:rsid w:val="004F39EC"/>
    <w:rsid w:val="005045D9"/>
    <w:rsid w:val="0055649D"/>
    <w:rsid w:val="00573E5E"/>
    <w:rsid w:val="005860A8"/>
    <w:rsid w:val="00591BBD"/>
    <w:rsid w:val="00593526"/>
    <w:rsid w:val="005A53F2"/>
    <w:rsid w:val="005C4C9D"/>
    <w:rsid w:val="00673A50"/>
    <w:rsid w:val="00675EB3"/>
    <w:rsid w:val="006F0CD7"/>
    <w:rsid w:val="00723E5A"/>
    <w:rsid w:val="0078032C"/>
    <w:rsid w:val="007925E9"/>
    <w:rsid w:val="007926DC"/>
    <w:rsid w:val="007B37F8"/>
    <w:rsid w:val="007D19BE"/>
    <w:rsid w:val="007E390E"/>
    <w:rsid w:val="00801DAA"/>
    <w:rsid w:val="00846571"/>
    <w:rsid w:val="0087440A"/>
    <w:rsid w:val="00884483"/>
    <w:rsid w:val="008E43B3"/>
    <w:rsid w:val="00904421"/>
    <w:rsid w:val="009349FC"/>
    <w:rsid w:val="00974609"/>
    <w:rsid w:val="00991726"/>
    <w:rsid w:val="009C5A30"/>
    <w:rsid w:val="00A0310A"/>
    <w:rsid w:val="00A63566"/>
    <w:rsid w:val="00A90E5A"/>
    <w:rsid w:val="00AA46A8"/>
    <w:rsid w:val="00AA7843"/>
    <w:rsid w:val="00B0219C"/>
    <w:rsid w:val="00B07FB9"/>
    <w:rsid w:val="00B41E9F"/>
    <w:rsid w:val="00B4345A"/>
    <w:rsid w:val="00B71F97"/>
    <w:rsid w:val="00B84D72"/>
    <w:rsid w:val="00B9259A"/>
    <w:rsid w:val="00B925EF"/>
    <w:rsid w:val="00C465FE"/>
    <w:rsid w:val="00C5124A"/>
    <w:rsid w:val="00C7152E"/>
    <w:rsid w:val="00CC280E"/>
    <w:rsid w:val="00CC3331"/>
    <w:rsid w:val="00D125F6"/>
    <w:rsid w:val="00D3051C"/>
    <w:rsid w:val="00D92EFF"/>
    <w:rsid w:val="00DD3234"/>
    <w:rsid w:val="00E150AD"/>
    <w:rsid w:val="00E40647"/>
    <w:rsid w:val="00E41AB9"/>
    <w:rsid w:val="00E75130"/>
    <w:rsid w:val="00E802EF"/>
    <w:rsid w:val="00E86983"/>
    <w:rsid w:val="00E93818"/>
    <w:rsid w:val="00ED03D5"/>
    <w:rsid w:val="00F079B6"/>
    <w:rsid w:val="00F108D5"/>
    <w:rsid w:val="00FD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62C6"/>
  <w15:chartTrackingRefBased/>
  <w15:docId w15:val="{AE6303B2-D198-9942-8DDB-C7DC1C44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A30"/>
  </w:style>
  <w:style w:type="paragraph" w:styleId="Heading1">
    <w:name w:val="heading 1"/>
    <w:basedOn w:val="Normal"/>
    <w:link w:val="Heading1Char"/>
    <w:uiPriority w:val="9"/>
    <w:qFormat/>
    <w:rsid w:val="00675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C5A30"/>
    <w:pPr>
      <w:spacing w:line="240" w:lineRule="auto"/>
    </w:pPr>
    <w:rPr>
      <w:sz w:val="20"/>
      <w:szCs w:val="20"/>
    </w:rPr>
  </w:style>
  <w:style w:type="character" w:customStyle="1" w:styleId="FootnoteTextChar">
    <w:name w:val="Footnote Text Char"/>
    <w:basedOn w:val="DefaultParagraphFont"/>
    <w:link w:val="FootnoteText"/>
    <w:uiPriority w:val="99"/>
    <w:semiHidden/>
    <w:rsid w:val="009C5A30"/>
    <w:rPr>
      <w:sz w:val="20"/>
      <w:szCs w:val="20"/>
    </w:rPr>
  </w:style>
  <w:style w:type="character" w:styleId="FootnoteReference">
    <w:name w:val="footnote reference"/>
    <w:basedOn w:val="DefaultParagraphFont"/>
    <w:uiPriority w:val="99"/>
    <w:semiHidden/>
    <w:unhideWhenUsed/>
    <w:rsid w:val="009C5A30"/>
    <w:rPr>
      <w:vertAlign w:val="superscript"/>
    </w:rPr>
  </w:style>
  <w:style w:type="character" w:customStyle="1" w:styleId="apple-converted-space">
    <w:name w:val="apple-converted-space"/>
    <w:basedOn w:val="DefaultParagraphFont"/>
    <w:rsid w:val="009C5A30"/>
  </w:style>
  <w:style w:type="character" w:customStyle="1" w:styleId="Heading1Char">
    <w:name w:val="Heading 1 Char"/>
    <w:basedOn w:val="DefaultParagraphFont"/>
    <w:link w:val="Heading1"/>
    <w:uiPriority w:val="9"/>
    <w:rsid w:val="00675EB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E3B72"/>
    <w:rPr>
      <w:i/>
      <w:iCs/>
    </w:rPr>
  </w:style>
  <w:style w:type="paragraph" w:styleId="ListParagraph">
    <w:name w:val="List Paragraph"/>
    <w:basedOn w:val="Normal"/>
    <w:uiPriority w:val="34"/>
    <w:qFormat/>
    <w:rsid w:val="005860A8"/>
    <w:pPr>
      <w:ind w:left="720"/>
      <w:contextualSpacing/>
    </w:pPr>
  </w:style>
  <w:style w:type="character" w:styleId="Hyperlink">
    <w:name w:val="Hyperlink"/>
    <w:basedOn w:val="DefaultParagraphFont"/>
    <w:uiPriority w:val="99"/>
    <w:unhideWhenUsed/>
    <w:rsid w:val="005860A8"/>
    <w:rPr>
      <w:color w:val="0563C1" w:themeColor="hyperlink"/>
      <w:u w:val="single"/>
    </w:rPr>
  </w:style>
  <w:style w:type="character" w:styleId="UnresolvedMention">
    <w:name w:val="Unresolved Mention"/>
    <w:basedOn w:val="DefaultParagraphFont"/>
    <w:uiPriority w:val="99"/>
    <w:semiHidden/>
    <w:unhideWhenUsed/>
    <w:rsid w:val="005860A8"/>
    <w:rPr>
      <w:color w:val="605E5C"/>
      <w:shd w:val="clear" w:color="auto" w:fill="E1DFDD"/>
    </w:rPr>
  </w:style>
  <w:style w:type="paragraph" w:styleId="BalloonText">
    <w:name w:val="Balloon Text"/>
    <w:basedOn w:val="Normal"/>
    <w:link w:val="BalloonTextChar"/>
    <w:uiPriority w:val="99"/>
    <w:semiHidden/>
    <w:unhideWhenUsed/>
    <w:rsid w:val="005C4C9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C9D"/>
    <w:rPr>
      <w:rFonts w:ascii="Times New Roman" w:hAnsi="Times New Roman" w:cs="Times New Roman"/>
      <w:sz w:val="18"/>
      <w:szCs w:val="18"/>
    </w:rPr>
  </w:style>
  <w:style w:type="paragraph" w:styleId="NormalWeb">
    <w:name w:val="Normal (Web)"/>
    <w:basedOn w:val="Normal"/>
    <w:uiPriority w:val="99"/>
    <w:unhideWhenUsed/>
    <w:rsid w:val="007925E9"/>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925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8853">
      <w:bodyDiv w:val="1"/>
      <w:marLeft w:val="0"/>
      <w:marRight w:val="0"/>
      <w:marTop w:val="0"/>
      <w:marBottom w:val="0"/>
      <w:divBdr>
        <w:top w:val="none" w:sz="0" w:space="0" w:color="auto"/>
        <w:left w:val="none" w:sz="0" w:space="0" w:color="auto"/>
        <w:bottom w:val="none" w:sz="0" w:space="0" w:color="auto"/>
        <w:right w:val="none" w:sz="0" w:space="0" w:color="auto"/>
      </w:divBdr>
    </w:div>
    <w:div w:id="366490277">
      <w:bodyDiv w:val="1"/>
      <w:marLeft w:val="0"/>
      <w:marRight w:val="0"/>
      <w:marTop w:val="0"/>
      <w:marBottom w:val="0"/>
      <w:divBdr>
        <w:top w:val="none" w:sz="0" w:space="0" w:color="auto"/>
        <w:left w:val="none" w:sz="0" w:space="0" w:color="auto"/>
        <w:bottom w:val="none" w:sz="0" w:space="0" w:color="auto"/>
        <w:right w:val="none" w:sz="0" w:space="0" w:color="auto"/>
      </w:divBdr>
    </w:div>
    <w:div w:id="431171864">
      <w:bodyDiv w:val="1"/>
      <w:marLeft w:val="0"/>
      <w:marRight w:val="0"/>
      <w:marTop w:val="0"/>
      <w:marBottom w:val="0"/>
      <w:divBdr>
        <w:top w:val="none" w:sz="0" w:space="0" w:color="auto"/>
        <w:left w:val="none" w:sz="0" w:space="0" w:color="auto"/>
        <w:bottom w:val="none" w:sz="0" w:space="0" w:color="auto"/>
        <w:right w:val="none" w:sz="0" w:space="0" w:color="auto"/>
      </w:divBdr>
    </w:div>
    <w:div w:id="469326441">
      <w:bodyDiv w:val="1"/>
      <w:marLeft w:val="0"/>
      <w:marRight w:val="0"/>
      <w:marTop w:val="0"/>
      <w:marBottom w:val="0"/>
      <w:divBdr>
        <w:top w:val="none" w:sz="0" w:space="0" w:color="auto"/>
        <w:left w:val="none" w:sz="0" w:space="0" w:color="auto"/>
        <w:bottom w:val="none" w:sz="0" w:space="0" w:color="auto"/>
        <w:right w:val="none" w:sz="0" w:space="0" w:color="auto"/>
      </w:divBdr>
    </w:div>
    <w:div w:id="642392925">
      <w:bodyDiv w:val="1"/>
      <w:marLeft w:val="0"/>
      <w:marRight w:val="0"/>
      <w:marTop w:val="0"/>
      <w:marBottom w:val="0"/>
      <w:divBdr>
        <w:top w:val="none" w:sz="0" w:space="0" w:color="auto"/>
        <w:left w:val="none" w:sz="0" w:space="0" w:color="auto"/>
        <w:bottom w:val="none" w:sz="0" w:space="0" w:color="auto"/>
        <w:right w:val="none" w:sz="0" w:space="0" w:color="auto"/>
      </w:divBdr>
    </w:div>
    <w:div w:id="749472874">
      <w:bodyDiv w:val="1"/>
      <w:marLeft w:val="0"/>
      <w:marRight w:val="0"/>
      <w:marTop w:val="0"/>
      <w:marBottom w:val="0"/>
      <w:divBdr>
        <w:top w:val="none" w:sz="0" w:space="0" w:color="auto"/>
        <w:left w:val="none" w:sz="0" w:space="0" w:color="auto"/>
        <w:bottom w:val="none" w:sz="0" w:space="0" w:color="auto"/>
        <w:right w:val="none" w:sz="0" w:space="0" w:color="auto"/>
      </w:divBdr>
    </w:div>
    <w:div w:id="1061368275">
      <w:bodyDiv w:val="1"/>
      <w:marLeft w:val="0"/>
      <w:marRight w:val="0"/>
      <w:marTop w:val="0"/>
      <w:marBottom w:val="0"/>
      <w:divBdr>
        <w:top w:val="none" w:sz="0" w:space="0" w:color="auto"/>
        <w:left w:val="none" w:sz="0" w:space="0" w:color="auto"/>
        <w:bottom w:val="none" w:sz="0" w:space="0" w:color="auto"/>
        <w:right w:val="none" w:sz="0" w:space="0" w:color="auto"/>
      </w:divBdr>
    </w:div>
    <w:div w:id="1149637059">
      <w:bodyDiv w:val="1"/>
      <w:marLeft w:val="0"/>
      <w:marRight w:val="0"/>
      <w:marTop w:val="0"/>
      <w:marBottom w:val="0"/>
      <w:divBdr>
        <w:top w:val="none" w:sz="0" w:space="0" w:color="auto"/>
        <w:left w:val="none" w:sz="0" w:space="0" w:color="auto"/>
        <w:bottom w:val="none" w:sz="0" w:space="0" w:color="auto"/>
        <w:right w:val="none" w:sz="0" w:space="0" w:color="auto"/>
      </w:divBdr>
    </w:div>
    <w:div w:id="1201283609">
      <w:bodyDiv w:val="1"/>
      <w:marLeft w:val="0"/>
      <w:marRight w:val="0"/>
      <w:marTop w:val="0"/>
      <w:marBottom w:val="0"/>
      <w:divBdr>
        <w:top w:val="none" w:sz="0" w:space="0" w:color="auto"/>
        <w:left w:val="none" w:sz="0" w:space="0" w:color="auto"/>
        <w:bottom w:val="none" w:sz="0" w:space="0" w:color="auto"/>
        <w:right w:val="none" w:sz="0" w:space="0" w:color="auto"/>
      </w:divBdr>
    </w:div>
    <w:div w:id="1208567016">
      <w:bodyDiv w:val="1"/>
      <w:marLeft w:val="0"/>
      <w:marRight w:val="0"/>
      <w:marTop w:val="0"/>
      <w:marBottom w:val="0"/>
      <w:divBdr>
        <w:top w:val="none" w:sz="0" w:space="0" w:color="auto"/>
        <w:left w:val="none" w:sz="0" w:space="0" w:color="auto"/>
        <w:bottom w:val="none" w:sz="0" w:space="0" w:color="auto"/>
        <w:right w:val="none" w:sz="0" w:space="0" w:color="auto"/>
      </w:divBdr>
    </w:div>
    <w:div w:id="1418019001">
      <w:bodyDiv w:val="1"/>
      <w:marLeft w:val="0"/>
      <w:marRight w:val="0"/>
      <w:marTop w:val="0"/>
      <w:marBottom w:val="0"/>
      <w:divBdr>
        <w:top w:val="none" w:sz="0" w:space="0" w:color="auto"/>
        <w:left w:val="none" w:sz="0" w:space="0" w:color="auto"/>
        <w:bottom w:val="none" w:sz="0" w:space="0" w:color="auto"/>
        <w:right w:val="none" w:sz="0" w:space="0" w:color="auto"/>
      </w:divBdr>
    </w:div>
    <w:div w:id="1443651793">
      <w:bodyDiv w:val="1"/>
      <w:marLeft w:val="0"/>
      <w:marRight w:val="0"/>
      <w:marTop w:val="0"/>
      <w:marBottom w:val="0"/>
      <w:divBdr>
        <w:top w:val="none" w:sz="0" w:space="0" w:color="auto"/>
        <w:left w:val="none" w:sz="0" w:space="0" w:color="auto"/>
        <w:bottom w:val="none" w:sz="0" w:space="0" w:color="auto"/>
        <w:right w:val="none" w:sz="0" w:space="0" w:color="auto"/>
      </w:divBdr>
    </w:div>
    <w:div w:id="1700742796">
      <w:bodyDiv w:val="1"/>
      <w:marLeft w:val="0"/>
      <w:marRight w:val="0"/>
      <w:marTop w:val="0"/>
      <w:marBottom w:val="0"/>
      <w:divBdr>
        <w:top w:val="none" w:sz="0" w:space="0" w:color="auto"/>
        <w:left w:val="none" w:sz="0" w:space="0" w:color="auto"/>
        <w:bottom w:val="none" w:sz="0" w:space="0" w:color="auto"/>
        <w:right w:val="none" w:sz="0" w:space="0" w:color="auto"/>
      </w:divBdr>
    </w:div>
    <w:div w:id="1838962036">
      <w:bodyDiv w:val="1"/>
      <w:marLeft w:val="0"/>
      <w:marRight w:val="0"/>
      <w:marTop w:val="0"/>
      <w:marBottom w:val="0"/>
      <w:divBdr>
        <w:top w:val="none" w:sz="0" w:space="0" w:color="auto"/>
        <w:left w:val="none" w:sz="0" w:space="0" w:color="auto"/>
        <w:bottom w:val="none" w:sz="0" w:space="0" w:color="auto"/>
        <w:right w:val="none" w:sz="0" w:space="0" w:color="auto"/>
      </w:divBdr>
    </w:div>
    <w:div w:id="1975714627">
      <w:bodyDiv w:val="1"/>
      <w:marLeft w:val="0"/>
      <w:marRight w:val="0"/>
      <w:marTop w:val="0"/>
      <w:marBottom w:val="0"/>
      <w:divBdr>
        <w:top w:val="none" w:sz="0" w:space="0" w:color="auto"/>
        <w:left w:val="none" w:sz="0" w:space="0" w:color="auto"/>
        <w:bottom w:val="none" w:sz="0" w:space="0" w:color="auto"/>
        <w:right w:val="none" w:sz="0" w:space="0" w:color="auto"/>
      </w:divBdr>
    </w:div>
    <w:div w:id="2078939434">
      <w:bodyDiv w:val="1"/>
      <w:marLeft w:val="0"/>
      <w:marRight w:val="0"/>
      <w:marTop w:val="0"/>
      <w:marBottom w:val="0"/>
      <w:divBdr>
        <w:top w:val="none" w:sz="0" w:space="0" w:color="auto"/>
        <w:left w:val="none" w:sz="0" w:space="0" w:color="auto"/>
        <w:bottom w:val="none" w:sz="0" w:space="0" w:color="auto"/>
        <w:right w:val="none" w:sz="0" w:space="0" w:color="auto"/>
      </w:divBdr>
    </w:div>
    <w:div w:id="21347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mofhistory.com/2017/07/13/evolution-ancient-roman-soldier/" TargetMode="External"/><Relationship Id="rId13" Type="http://schemas.openxmlformats.org/officeDocument/2006/relationships/hyperlink" Target="http://www.academia.edu/6256231/The_Early_Roman_Arm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latinlibrary.com/imperialism/notes/marius.html" TargetMode="External"/><Relationship Id="rId12" Type="http://schemas.openxmlformats.org/officeDocument/2006/relationships/hyperlink" Target="http://www.sites.psu.edu/successoftheromans/roman-campaigns/battle-of-cannae-216-bc/" TargetMode="External"/><Relationship Id="rId17" Type="http://schemas.openxmlformats.org/officeDocument/2006/relationships/hyperlink" Target="http://www.mcadams.posc.mu.edu/txt/ah/livy/" TargetMode="External"/><Relationship Id="rId2" Type="http://schemas.openxmlformats.org/officeDocument/2006/relationships/styles" Target="styles.xml"/><Relationship Id="rId16" Type="http://schemas.openxmlformats.org/officeDocument/2006/relationships/hyperlink" Target="http://www.weaponsandwarfare.com/2017/06/16/the-evolution-of-the-early-roman-arm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tes.psu.edu/successoftheromans/organization-of-the-roman-army/the-armies-of-the-roman-republic/" TargetMode="External"/><Relationship Id="rId5" Type="http://schemas.openxmlformats.org/officeDocument/2006/relationships/footnotes" Target="footnotes.xml"/><Relationship Id="rId15" Type="http://schemas.openxmlformats.org/officeDocument/2006/relationships/hyperlink" Target="http://www.ancient.eu/Roman_Army/" TargetMode="External"/><Relationship Id="rId10" Type="http://schemas.openxmlformats.org/officeDocument/2006/relationships/hyperlink" Target="http://www.sites.psu.edu/successoftheromans/organization-of-the-roman-army/the-armies-of-the-roman-empir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perseus.tufts.edu/hopper/text?doc=Perseus%3Atext%3A1999.04.0063%3Aalphabetic%2Bletter%3DS%3Aentry%2Bgroup%3D1%3Aentry%3Dsalii-cn.\" TargetMode="External"/><Relationship Id="rId14" Type="http://schemas.openxmlformats.org/officeDocument/2006/relationships/hyperlink" Target="http://www.warhistoryonline.com/ancient-history/samnite-wars-paving-way-ro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Mettler</dc:creator>
  <cp:keywords/>
  <dc:description/>
  <cp:lastModifiedBy>Colin Mettler</cp:lastModifiedBy>
  <cp:revision>3</cp:revision>
  <dcterms:created xsi:type="dcterms:W3CDTF">2019-04-10T14:23:00Z</dcterms:created>
  <dcterms:modified xsi:type="dcterms:W3CDTF">2019-04-10T14:30:00Z</dcterms:modified>
</cp:coreProperties>
</file>